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28E" w14:textId="77777777" w:rsidR="009F3B47" w:rsidRDefault="009F3B47" w:rsidP="009F3B47">
      <w:pPr>
        <w:snapToGrid w:val="0"/>
        <w:spacing w:line="640" w:lineRule="exact"/>
        <w:jc w:val="center"/>
      </w:pPr>
      <w:r>
        <w:rPr>
          <w:rFonts w:ascii="標楷體" w:eastAsia="標楷體" w:hAnsi="標楷體" w:hint="eastAsia"/>
          <w:sz w:val="32"/>
        </w:rPr>
        <w:t>科技部</w:t>
      </w:r>
    </w:p>
    <w:p w14:paraId="7FF84535" w14:textId="77777777" w:rsidR="009F3B47" w:rsidRDefault="009F3B47" w:rsidP="009F3B47">
      <w:pPr>
        <w:snapToGrid w:val="0"/>
        <w:spacing w:line="640" w:lineRule="exact"/>
        <w:jc w:val="center"/>
      </w:pPr>
      <w:proofErr w:type="gramStart"/>
      <w:r>
        <w:rPr>
          <w:rFonts w:ascii="標楷體" w:eastAsia="標楷體" w:hAnsi="標楷體" w:hint="eastAsia"/>
          <w:sz w:val="32"/>
        </w:rPr>
        <w:t>110</w:t>
      </w:r>
      <w:proofErr w:type="gramEnd"/>
      <w:r>
        <w:rPr>
          <w:rFonts w:ascii="標楷體" w:eastAsia="標楷體" w:hAnsi="標楷體" w:hint="eastAsia"/>
          <w:sz w:val="32"/>
        </w:rPr>
        <w:t>年度大專學生</w:t>
      </w:r>
      <w:r>
        <w:rPr>
          <w:rFonts w:ascii="標楷體" w:eastAsia="標楷體" w:hAnsi="標楷體" w:cs="Times New Roman" w:hint="eastAsia"/>
          <w:kern w:val="2"/>
          <w:sz w:val="32"/>
        </w:rPr>
        <w:t>研究計畫申請書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"/>
        <w:gridCol w:w="1596"/>
        <w:gridCol w:w="846"/>
        <w:gridCol w:w="1260"/>
        <w:gridCol w:w="1800"/>
        <w:gridCol w:w="540"/>
        <w:gridCol w:w="720"/>
        <w:gridCol w:w="1980"/>
        <w:gridCol w:w="30"/>
      </w:tblGrid>
      <w:tr w:rsidR="009F3B47" w14:paraId="7DFA570F" w14:textId="77777777" w:rsidTr="003B5279">
        <w:trPr>
          <w:gridAfter w:val="1"/>
          <w:wAfter w:w="30" w:type="dxa"/>
          <w:cantSplit/>
          <w:trHeight w:val="426"/>
          <w:jc w:val="center"/>
        </w:trPr>
        <w:tc>
          <w:tcPr>
            <w:tcW w:w="2574" w:type="dxa"/>
            <w:gridSpan w:val="2"/>
            <w:vMerge w:val="restart"/>
            <w:shd w:val="clear" w:color="auto" w:fill="auto"/>
          </w:tcPr>
          <w:p w14:paraId="72840839" w14:textId="77777777" w:rsidR="009F3B47" w:rsidRDefault="009F3B47" w:rsidP="003B5279">
            <w:pPr>
              <w:snapToGrid w:val="0"/>
              <w:spacing w:line="0" w:lineRule="atLeast"/>
              <w:jc w:val="both"/>
              <w:rPr>
                <w:rFonts w:ascii="標楷體" w:eastAsia="標楷體" w:hAnsi="標楷體" w:hint="eastAsia"/>
              </w:rPr>
            </w:pPr>
          </w:p>
          <w:p w14:paraId="4E3C6A38" w14:textId="77777777" w:rsidR="009F3B47" w:rsidRDefault="009F3B47" w:rsidP="003B5279">
            <w:pPr>
              <w:snapToGrid w:val="0"/>
              <w:spacing w:line="0" w:lineRule="atLeast"/>
              <w:jc w:val="both"/>
            </w:pPr>
            <w:r>
              <w:rPr>
                <w:rFonts w:ascii="標楷體" w:eastAsia="標楷體" w:hAnsi="標楷體" w:hint="eastAsia"/>
              </w:rPr>
              <w:t>一、綜合資料：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7EC3B564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bottom"/>
          </w:tcPr>
          <w:p w14:paraId="3512AF5F" w14:textId="77777777" w:rsidR="009F3B47" w:rsidRDefault="009F3B47" w:rsidP="003B5279">
            <w:pPr>
              <w:snapToGrid w:val="0"/>
              <w:spacing w:line="0" w:lineRule="atLeast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bottom"/>
          </w:tcPr>
          <w:p w14:paraId="28DE94AC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  <w:sz w:val="32"/>
              </w:rPr>
            </w:pPr>
          </w:p>
        </w:tc>
      </w:tr>
      <w:tr w:rsidR="009F3B47" w14:paraId="17D9D79C" w14:textId="77777777" w:rsidTr="003B5279">
        <w:trPr>
          <w:gridAfter w:val="1"/>
          <w:wAfter w:w="30" w:type="dxa"/>
          <w:cantSplit/>
          <w:trHeight w:val="375"/>
          <w:jc w:val="center"/>
        </w:trPr>
        <w:tc>
          <w:tcPr>
            <w:tcW w:w="2574" w:type="dxa"/>
            <w:gridSpan w:val="2"/>
            <w:vMerge/>
            <w:shd w:val="clear" w:color="auto" w:fill="auto"/>
          </w:tcPr>
          <w:p w14:paraId="07EACCB8" w14:textId="77777777" w:rsidR="009F3B47" w:rsidRDefault="009F3B47" w:rsidP="003B5279">
            <w:pPr>
              <w:snapToGrid w:val="0"/>
              <w:spacing w:line="0" w:lineRule="atLeas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2106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55BC6278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</w:rPr>
            </w:pPr>
          </w:p>
        </w:tc>
        <w:tc>
          <w:tcPr>
            <w:tcW w:w="234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371A7534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hint="eastAsia"/>
                <w:spacing w:val="12"/>
              </w:rPr>
            </w:pPr>
          </w:p>
        </w:tc>
        <w:tc>
          <w:tcPr>
            <w:tcW w:w="270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14:paraId="0D0F1D0B" w14:textId="77777777" w:rsidR="009F3B47" w:rsidRDefault="009F3B47" w:rsidP="003B5279">
            <w:pPr>
              <w:snapToGrid w:val="0"/>
              <w:spacing w:line="0" w:lineRule="atLeast"/>
              <w:jc w:val="right"/>
              <w:rPr>
                <w:rFonts w:ascii="標楷體" w:eastAsia="標楷體" w:hAnsi="標楷體" w:hint="eastAsia"/>
                <w:spacing w:val="12"/>
                <w:sz w:val="32"/>
              </w:rPr>
            </w:pPr>
          </w:p>
        </w:tc>
      </w:tr>
      <w:tr w:rsidR="009F3B47" w14:paraId="01DEFA44" w14:textId="77777777" w:rsidTr="003B5279">
        <w:trPr>
          <w:cantSplit/>
          <w:trHeight w:val="848"/>
          <w:jc w:val="center"/>
        </w:trPr>
        <w:tc>
          <w:tcPr>
            <w:tcW w:w="9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B314062" w14:textId="77777777" w:rsidR="009F3B47" w:rsidRDefault="009F3B47" w:rsidP="003B5279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申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請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人</w:t>
            </w:r>
            <w:r>
              <w:rPr>
                <w:rFonts w:eastAsia="Times New Roman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︻</w:t>
            </w:r>
            <w:proofErr w:type="gramEnd"/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生</w:t>
            </w:r>
            <w:r>
              <w:rPr>
                <w:rFonts w:eastAsia="Times New Roman"/>
              </w:rPr>
              <w:t xml:space="preserve">  </w:t>
            </w:r>
            <w:proofErr w:type="gramStart"/>
            <w:r>
              <w:rPr>
                <w:rFonts w:ascii="標楷體" w:eastAsia="標楷體" w:hAnsi="標楷體" w:hint="eastAsia"/>
              </w:rPr>
              <w:t>︼</w:t>
            </w:r>
            <w:proofErr w:type="gramEnd"/>
          </w:p>
        </w:tc>
        <w:tc>
          <w:tcPr>
            <w:tcW w:w="244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7FB8BB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姓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DDEC28F" w14:textId="51EF882F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穆冠蓁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5DAE5FA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身分證</w:t>
            </w:r>
          </w:p>
          <w:p w14:paraId="19B595BE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1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3E5F68" w14:textId="671CAD13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B223415245</w:t>
            </w:r>
          </w:p>
        </w:tc>
      </w:tr>
      <w:tr w:rsidR="009F3B47" w14:paraId="7306A216" w14:textId="77777777" w:rsidTr="003B5279">
        <w:trPr>
          <w:cantSplit/>
          <w:trHeight w:val="878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233C23E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AF9F90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就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讀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校</w:t>
            </w:r>
            <w:r>
              <w:rPr>
                <w:rFonts w:eastAsia="標楷體" w:hint="eastAsia"/>
              </w:rPr>
              <w:t>、</w:t>
            </w:r>
          </w:p>
          <w:p w14:paraId="4A893C6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科 系 及 年 級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801697" w14:textId="77777777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國立中興大學</w:t>
            </w:r>
          </w:p>
          <w:p w14:paraId="0DDEA385" w14:textId="37B8401B" w:rsidR="009F3B47" w:rsidRDefault="009F3B47" w:rsidP="009F3B47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資訊科學與工程學系三年級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33DAF7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電　話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6411AB" w14:textId="6274D594" w:rsidR="009F3B47" w:rsidRDefault="009F3B47" w:rsidP="003B5279">
            <w:pPr>
              <w:snapToGrid w:val="0"/>
              <w:ind w:firstLine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0912169697</w:t>
            </w:r>
          </w:p>
        </w:tc>
      </w:tr>
      <w:tr w:rsidR="009F3B47" w14:paraId="4FAA8208" w14:textId="77777777" w:rsidTr="003B5279">
        <w:trPr>
          <w:cantSplit/>
          <w:trHeight w:val="891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0852572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FA5F3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生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研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究</w:t>
            </w:r>
          </w:p>
          <w:p w14:paraId="1623311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計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畫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名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1F5270" w14:textId="77777777" w:rsidR="009F3B47" w:rsidRDefault="009F3B47" w:rsidP="003B5279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9F3B47" w14:paraId="26D2ACE4" w14:textId="77777777" w:rsidTr="003B5279">
        <w:trPr>
          <w:cantSplit/>
          <w:trHeight w:val="933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5B4B4399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6D247D" w14:textId="77777777" w:rsidR="009F3B47" w:rsidRDefault="009F3B47" w:rsidP="003B5279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</w:rPr>
              <w:t>研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究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間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31DBC6F" w14:textId="77777777" w:rsidR="009F3B47" w:rsidRDefault="009F3B47" w:rsidP="003B5279">
            <w:r>
              <w:rPr>
                <w:rFonts w:ascii="標楷體" w:eastAsia="標楷體" w:hAnsi="標楷體" w:hint="eastAsia"/>
                <w:color w:val="000000"/>
              </w:rPr>
              <w:t>自</w:t>
            </w:r>
            <w:r>
              <w:rPr>
                <w:rFonts w:ascii="標楷體" w:eastAsia="標楷體" w:hAnsi="標楷體" w:hint="eastAsia"/>
              </w:rPr>
              <w:t>110年7月1日至111年2月底</w:t>
            </w:r>
            <w:r>
              <w:rPr>
                <w:rFonts w:ascii="標楷體" w:eastAsia="標楷體" w:hAnsi="標楷體" w:hint="eastAsia"/>
                <w:color w:val="000000"/>
              </w:rPr>
              <w:t>止，計</w:t>
            </w:r>
            <w:r>
              <w:rPr>
                <w:rFonts w:ascii="標楷體" w:eastAsia="標楷體" w:hAnsi="標楷體"/>
                <w:color w:val="000000"/>
              </w:rPr>
              <w:t>8</w:t>
            </w:r>
            <w:r>
              <w:rPr>
                <w:rFonts w:ascii="標楷體" w:eastAsia="標楷體" w:hAnsi="標楷體" w:hint="eastAsia"/>
                <w:color w:val="000000"/>
              </w:rPr>
              <w:t>個月</w:t>
            </w:r>
          </w:p>
        </w:tc>
      </w:tr>
      <w:tr w:rsidR="009F3B47" w14:paraId="53272831" w14:textId="77777777" w:rsidTr="003B5279">
        <w:trPr>
          <w:cantSplit/>
          <w:trHeight w:val="906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B3F7401" w14:textId="77777777" w:rsidR="009F3B47" w:rsidRDefault="009F3B47" w:rsidP="003B5279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23EA7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計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畫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屬</w:t>
            </w:r>
            <w:r>
              <w:rPr>
                <w:rFonts w:eastAsia="Times New Roman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別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3A62EA" w14:textId="1B266CE9" w:rsidR="009F3B47" w:rsidRDefault="009F3B47" w:rsidP="003B5279">
            <w:r>
              <w:rPr>
                <w:rFonts w:ascii="標楷體" w:eastAsia="標楷體" w:hAnsi="標楷體" w:cs="標楷體" w:hint="eastAsia"/>
              </w:rPr>
              <w:t xml:space="preserve">□自然司　　   　</w:t>
            </w:r>
            <w:r>
              <w:rPr>
                <w:rFonts w:ascii="標楷體" w:eastAsia="標楷體" w:hAnsi="標楷體" w:cs="標楷體" w:hint="eastAsia"/>
              </w:rPr>
              <w:t>■</w:t>
            </w:r>
            <w:r>
              <w:rPr>
                <w:rFonts w:ascii="標楷體" w:eastAsia="標楷體" w:hAnsi="標楷體" w:cs="標楷體" w:hint="eastAsia"/>
              </w:rPr>
              <w:t>工程司       　□生科司</w:t>
            </w:r>
          </w:p>
          <w:p w14:paraId="7CF1611A" w14:textId="77777777" w:rsidR="009F3B47" w:rsidRDefault="009F3B47" w:rsidP="003B5279">
            <w:pPr>
              <w:jc w:val="both"/>
            </w:pPr>
            <w:r>
              <w:rPr>
                <w:rFonts w:ascii="標楷體" w:eastAsia="標楷體" w:hAnsi="標楷體" w:cs="標楷體" w:hint="eastAsia"/>
              </w:rPr>
              <w:t xml:space="preserve">□人文司(含科學教育領域)        </w:t>
            </w:r>
          </w:p>
        </w:tc>
      </w:tr>
      <w:tr w:rsidR="009F3B47" w14:paraId="67C2F3CD" w14:textId="77777777" w:rsidTr="003B5279">
        <w:trPr>
          <w:cantSplit/>
          <w:trHeight w:val="933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03DC27C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5ACAFC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研究學門代碼及名稱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22A31BD" w14:textId="59B3BC7A" w:rsidR="009F3B47" w:rsidRDefault="0094534A" w:rsidP="003B5279">
            <w:pPr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/>
              </w:rPr>
              <w:t>E41]</w:t>
            </w:r>
            <w:r>
              <w:rPr>
                <w:rFonts w:ascii="標楷體" w:eastAsia="標楷體" w:hAnsi="標楷體" w:hint="eastAsia"/>
              </w:rPr>
              <w:t>智慧計算(資訊)[E</w:t>
            </w:r>
            <w:r>
              <w:rPr>
                <w:rFonts w:ascii="標楷體" w:eastAsia="標楷體" w:hAnsi="標楷體"/>
              </w:rPr>
              <w:t>4104]</w:t>
            </w:r>
            <w:r>
              <w:rPr>
                <w:rFonts w:ascii="標楷體" w:eastAsia="標楷體" w:hAnsi="標楷體" w:hint="eastAsia"/>
              </w:rPr>
              <w:t>自然語言與語音處理</w:t>
            </w:r>
          </w:p>
        </w:tc>
      </w:tr>
      <w:tr w:rsidR="009F3B47" w14:paraId="32BB139E" w14:textId="77777777" w:rsidTr="003B5279">
        <w:trPr>
          <w:cantSplit/>
          <w:trHeight w:val="920"/>
          <w:jc w:val="center"/>
        </w:trPr>
        <w:tc>
          <w:tcPr>
            <w:tcW w:w="97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D0FFF00" w14:textId="77777777" w:rsidR="009F3B47" w:rsidRDefault="009F3B47" w:rsidP="003B5279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B682AF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上年度曾執行本部大專學生研究計畫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C04BB0" w14:textId="77777777" w:rsidR="009F3B47" w:rsidRDefault="009F3B47" w:rsidP="003B5279">
            <w:r>
              <w:rPr>
                <w:rFonts w:ascii="標楷體" w:eastAsia="標楷體" w:hAnsi="標楷體" w:cs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是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計畫編號：</w:t>
            </w:r>
            <w:r>
              <w:rPr>
                <w:rFonts w:eastAsia="標楷體" w:hint="eastAsia"/>
              </w:rPr>
              <w:t>M0ST</w:t>
            </w:r>
            <w:r>
              <w:rPr>
                <w:rFonts w:eastAsia="標楷體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－</w:t>
            </w:r>
            <w:r>
              <w:rPr>
                <w:rFonts w:eastAsia="Times New Roman"/>
              </w:rPr>
              <w:t xml:space="preserve">   </w:t>
            </w:r>
            <w:proofErr w:type="gramStart"/>
            <w:r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14:paraId="41249028" w14:textId="5370AC04" w:rsidR="009F3B47" w:rsidRDefault="0094534A" w:rsidP="003B5279">
            <w:proofErr w:type="gramStart"/>
            <w:r>
              <w:rPr>
                <w:rFonts w:ascii="標楷體" w:eastAsia="標楷體" w:hAnsi="標楷體" w:cs="標楷體" w:hint="eastAsia"/>
              </w:rPr>
              <w:t>■</w:t>
            </w:r>
            <w:r w:rsidR="009F3B47">
              <w:rPr>
                <w:rFonts w:ascii="標楷體" w:eastAsia="標楷體" w:hAnsi="標楷體" w:hint="eastAsia"/>
              </w:rPr>
              <w:t>否</w:t>
            </w:r>
            <w:proofErr w:type="gramEnd"/>
          </w:p>
        </w:tc>
      </w:tr>
      <w:tr w:rsidR="009F3B47" w14:paraId="1F14A8A2" w14:textId="77777777" w:rsidTr="003B5279">
        <w:trPr>
          <w:cantSplit/>
          <w:trHeight w:val="931"/>
          <w:jc w:val="center"/>
        </w:trPr>
        <w:tc>
          <w:tcPr>
            <w:tcW w:w="97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DEC5A02" w14:textId="77777777" w:rsidR="009F3B47" w:rsidRDefault="009F3B47" w:rsidP="003B5279">
            <w:pPr>
              <w:ind w:left="113" w:right="113"/>
              <w:jc w:val="center"/>
            </w:pPr>
            <w:r>
              <w:rPr>
                <w:rFonts w:eastAsia="標楷體" w:hint="eastAsia"/>
              </w:rPr>
              <w:t>指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導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教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授</w:t>
            </w: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45CEBF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姓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19754A" w14:textId="0B06FDE3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范耀中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B5741E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身分證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3493BD" w14:textId="620DE807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E122705705</w:t>
            </w:r>
          </w:p>
        </w:tc>
      </w:tr>
      <w:tr w:rsidR="009F3B47" w14:paraId="47F2C888" w14:textId="77777777" w:rsidTr="003B5279">
        <w:trPr>
          <w:cantSplit/>
          <w:trHeight w:val="997"/>
          <w:jc w:val="center"/>
        </w:trPr>
        <w:tc>
          <w:tcPr>
            <w:tcW w:w="97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69602C6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F5616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服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務</w:t>
            </w:r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構</w:t>
            </w:r>
            <w:r>
              <w:rPr>
                <w:rFonts w:eastAsia="標楷體"/>
              </w:rPr>
              <w:br/>
            </w:r>
            <w:r>
              <w:rPr>
                <w:rFonts w:ascii="標楷體" w:eastAsia="標楷體" w:hAnsi="標楷體" w:hint="eastAsia"/>
              </w:rPr>
              <w:t>及 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eastAsia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所)</w:t>
            </w:r>
          </w:p>
        </w:tc>
        <w:tc>
          <w:tcPr>
            <w:tcW w:w="63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A6E02C" w14:textId="09FF10C4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國立中興大學資訊科學與工程學系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所</w:t>
            </w:r>
            <w:r>
              <w:rPr>
                <w:rFonts w:eastAsia="標楷體" w:hint="eastAsia"/>
              </w:rPr>
              <w:t>)</w:t>
            </w:r>
          </w:p>
        </w:tc>
      </w:tr>
      <w:tr w:rsidR="009F3B47" w14:paraId="0596E2B4" w14:textId="77777777" w:rsidTr="003B5279">
        <w:trPr>
          <w:cantSplit/>
          <w:trHeight w:val="1017"/>
          <w:jc w:val="center"/>
        </w:trPr>
        <w:tc>
          <w:tcPr>
            <w:tcW w:w="97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4803ED5C" w14:textId="77777777" w:rsidR="009F3B47" w:rsidRDefault="009F3B47" w:rsidP="003B5279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5C819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職</w:t>
            </w:r>
            <w:r>
              <w:rPr>
                <w:rFonts w:eastAsia="Times New Roman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CA5394" w14:textId="038DA8D2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副教授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F52F34" w14:textId="77777777" w:rsidR="009F3B47" w:rsidRDefault="009F3B47" w:rsidP="003B5279">
            <w:pPr>
              <w:jc w:val="center"/>
            </w:pPr>
            <w:r>
              <w:rPr>
                <w:rFonts w:ascii="標楷體" w:eastAsia="標楷體" w:hAnsi="標楷體" w:hint="eastAsia"/>
              </w:rPr>
              <w:t>電</w:t>
            </w:r>
            <w:r>
              <w:rPr>
                <w:rFonts w:eastAsia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20C0F2" w14:textId="7FFFAC0B" w:rsidR="009F3B47" w:rsidRDefault="0094534A" w:rsidP="003B5279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0939003953</w:t>
            </w:r>
          </w:p>
        </w:tc>
      </w:tr>
      <w:tr w:rsidR="009F3B47" w14:paraId="7B1E05C0" w14:textId="77777777" w:rsidTr="003B5279">
        <w:trPr>
          <w:cantSplit/>
          <w:trHeight w:val="1744"/>
          <w:jc w:val="center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883BE41" w14:textId="77777777" w:rsidR="009F3B47" w:rsidRDefault="009F3B47" w:rsidP="003B5279">
            <w:pPr>
              <w:spacing w:line="240" w:lineRule="exact"/>
              <w:ind w:left="113" w:right="113"/>
              <w:jc w:val="center"/>
            </w:pPr>
            <w:r>
              <w:rPr>
                <w:rFonts w:eastAsia="標楷體" w:hint="eastAsia"/>
              </w:rPr>
              <w:t>補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標楷體" w:hint="eastAsia"/>
              </w:rPr>
              <w:t>助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標楷體" w:hint="eastAsia"/>
              </w:rPr>
              <w:t>經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標楷體" w:hint="eastAsia"/>
              </w:rPr>
              <w:t>費</w:t>
            </w:r>
          </w:p>
        </w:tc>
        <w:tc>
          <w:tcPr>
            <w:tcW w:w="8772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267331" w14:textId="77777777" w:rsidR="009F3B47" w:rsidRDefault="009F3B47" w:rsidP="003B5279">
            <w:pPr>
              <w:ind w:right="712"/>
            </w:pP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每位學生每月6,000元研究助學金，研究期間為8個月，共計48</w:t>
            </w:r>
            <w:r>
              <w:rPr>
                <w:rFonts w:ascii="標楷體" w:eastAsia="標楷體" w:hAnsi="標楷體"/>
              </w:rPr>
              <w:t>,000</w:t>
            </w:r>
            <w:r>
              <w:rPr>
                <w:rFonts w:ascii="標楷體" w:eastAsia="標楷體" w:hAnsi="標楷體" w:hint="eastAsia"/>
              </w:rPr>
              <w:t>元</w:t>
            </w:r>
          </w:p>
        </w:tc>
      </w:tr>
    </w:tbl>
    <w:p w14:paraId="396C3C95" w14:textId="77777777" w:rsidR="009F3B47" w:rsidRDefault="009F3B47" w:rsidP="009F3B47">
      <w:pPr>
        <w:widowControl/>
        <w:ind w:firstLine="480"/>
      </w:pPr>
      <w:r>
        <w:rPr>
          <w:rFonts w:ascii="標楷體" w:eastAsia="標楷體" w:hAnsi="標楷體" w:hint="eastAsia"/>
          <w:color w:val="FFFFFF"/>
        </w:rPr>
        <w:lastRenderedPageBreak/>
        <w:t>指導教授簽章：</w:t>
      </w:r>
      <w:r>
        <w:rPr>
          <w:rFonts w:eastAsia="標楷體"/>
        </w:rPr>
        <w:tab/>
      </w:r>
      <w:r>
        <w:rPr>
          <w:rFonts w:eastAsia="標楷體" w:hint="eastAsia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ascii="標楷體" w:eastAsia="標楷體" w:hAnsi="標楷體" w:hint="eastAsia"/>
          <w:color w:val="FFFFFF"/>
        </w:rPr>
        <w:t>申請人（學生）簽</w:t>
      </w:r>
      <w:r>
        <w:rPr>
          <w:rFonts w:ascii="標楷體" w:eastAsia="標楷體" w:hAnsi="標楷體" w:hint="eastAsia"/>
          <w:color w:val="FFFFFF"/>
          <w:sz w:val="8"/>
        </w:rPr>
        <w:t xml:space="preserve"> </w:t>
      </w:r>
      <w:r>
        <w:rPr>
          <w:rFonts w:ascii="標楷體" w:eastAsia="標楷體" w:hAnsi="標楷體" w:hint="eastAsia"/>
          <w:color w:val="FFFFFF"/>
        </w:rPr>
        <w:t>章：</w:t>
      </w:r>
    </w:p>
    <w:p w14:paraId="085CEA29" w14:textId="77777777" w:rsidR="009F3B47" w:rsidRDefault="009F3B47" w:rsidP="009F3B47"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  <w:r>
        <w:rPr>
          <w:rFonts w:eastAsia="標楷體"/>
        </w:rPr>
        <w:tab/>
      </w:r>
      <w:r>
        <w:rPr>
          <w:rFonts w:ascii="標楷體" w:eastAsia="標楷體" w:hAnsi="標楷體" w:hint="eastAsia"/>
          <w:spacing w:val="42"/>
        </w:rPr>
        <w:t>科、系主管姓名</w:t>
      </w:r>
      <w:r>
        <w:rPr>
          <w:rFonts w:ascii="標楷體" w:eastAsia="標楷體" w:hAnsi="標楷體" w:hint="eastAsia"/>
        </w:rPr>
        <w:t>：</w:t>
      </w:r>
    </w:p>
    <w:p w14:paraId="216F549F" w14:textId="7F5FA1A9" w:rsidR="009F3B47" w:rsidRPr="009F3B47" w:rsidRDefault="009F3B47" w:rsidP="009F3B47">
      <w:pPr>
        <w:spacing w:after="100"/>
        <w:ind w:firstLine="5520"/>
        <w:rPr>
          <w:rFonts w:hint="eastAsia"/>
        </w:rPr>
      </w:pPr>
      <w:r>
        <w:rPr>
          <w:rFonts w:ascii="標楷體" w:eastAsia="標楷體" w:hAnsi="標楷體" w:hint="eastAsia"/>
        </w:rPr>
        <w:t>（學生就讀學校）</w:t>
      </w:r>
    </w:p>
    <w:p w14:paraId="05C59BCE" w14:textId="77777777" w:rsidR="009F3B47" w:rsidRDefault="009F3B47">
      <w:pPr>
        <w:rPr>
          <w:rFonts w:asciiTheme="minorEastAsia" w:hAnsiTheme="minorEastAsia"/>
        </w:rPr>
      </w:pPr>
    </w:p>
    <w:p w14:paraId="00000001" w14:textId="470E2C48" w:rsidR="00A730DA" w:rsidRPr="001D4043" w:rsidRDefault="001C0F45">
      <w:pPr>
        <w:rPr>
          <w:rFonts w:asciiTheme="minorEastAsia" w:hAnsiTheme="minorEastAsia"/>
          <w:sz w:val="32"/>
          <w:szCs w:val="32"/>
        </w:rPr>
      </w:pPr>
      <w:sdt>
        <w:sdtPr>
          <w:rPr>
            <w:rFonts w:asciiTheme="minorEastAsia" w:hAnsiTheme="minorEastAsia"/>
          </w:rPr>
          <w:tag w:val="goog_rdk_0"/>
          <w:id w:val="-1421556534"/>
        </w:sdtPr>
        <w:sdtEndPr>
          <w:rPr>
            <w:sz w:val="32"/>
            <w:szCs w:val="32"/>
          </w:rPr>
        </w:sdtEndPr>
        <w:sdtContent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二、研究計畫內容</w:t>
          </w:r>
        </w:sdtContent>
      </w:sdt>
    </w:p>
    <w:p w14:paraId="00000002" w14:textId="77777777" w:rsidR="00A730DA" w:rsidRPr="0097380F" w:rsidRDefault="001C0F45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1"/>
          <w:id w:val="-612521808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  <w:t>(</w:t>
          </w:r>
          <w:proofErr w:type="gramStart"/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>一</w:t>
          </w:r>
          <w:proofErr w:type="gramEnd"/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>) 摘要</w:t>
          </w:r>
        </w:sdtContent>
      </w:sdt>
    </w:p>
    <w:p w14:paraId="00000003" w14:textId="68E3F85D" w:rsidR="00A730DA" w:rsidRPr="0097380F" w:rsidRDefault="001C0F45" w:rsidP="0097380F">
      <w:pPr>
        <w:ind w:left="720" w:firstLine="7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2"/>
          <w:id w:val="-947925925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本研究欲透過「自動問句生成閱讀理解選項」為應用目標，欲透過提升問句生成過程中關鍵字篩選之難度及複雜度，來增進自動問句生成閱讀理解模型對未來教育環境的幫助。</w:t>
          </w:r>
        </w:sdtContent>
      </w:sdt>
    </w:p>
    <w:p w14:paraId="00000004" w14:textId="77777777" w:rsidR="00A730DA" w:rsidRPr="0097380F" w:rsidRDefault="00A730DA">
      <w:pPr>
        <w:rPr>
          <w:rFonts w:asciiTheme="minorEastAsia" w:hAnsiTheme="minorEastAsia"/>
        </w:rPr>
      </w:pPr>
    </w:p>
    <w:p w14:paraId="00000005" w14:textId="77777777" w:rsidR="00A730DA" w:rsidRPr="0097380F" w:rsidRDefault="001C0F45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3"/>
          <w:id w:val="601842813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  <w:t>(二) 研究動機與研究問題</w:t>
          </w:r>
        </w:sdtContent>
      </w:sdt>
    </w:p>
    <w:p w14:paraId="00000006" w14:textId="77777777" w:rsidR="00A730DA" w:rsidRPr="0094534A" w:rsidRDefault="001C0F45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"/>
          <w:id w:val="162758766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 xml:space="preserve">近年來，因為自然語言處理領域的技術較成熟，使得自動問題生成成為開發未來學習系統理想的工具。本計畫希望利用自然語言處理技術，改善如今自動問句生成系統的問題，讓自動問句生成系統能更完善，讓自動問句生成技術能更貼近真實的人工出題品質。如今，自動問句生成之閱讀理解模型已廣泛應於多種教育用途，像是學術寫作支持(academic writing support)[1]、閱讀理解評估(reading comprehension assessment)[2]、教育聊天機器人(educational chatbots)[3]。現今，市面上較為廣為人知且強大的NER (Name Entity </w:t>
          </w:r>
          <w:proofErr w:type="spellStart"/>
          <w:r w:rsidR="00E900FA" w:rsidRPr="0094534A">
            <w:rPr>
              <w:rFonts w:asciiTheme="minorEastAsia" w:hAnsiTheme="minorEastAsia" w:cs="Arial Unicode MS"/>
            </w:rPr>
            <w:t>Recogonition</w:t>
          </w:r>
          <w:proofErr w:type="spellEnd"/>
          <w:r w:rsidR="00E900FA" w:rsidRPr="0094534A">
            <w:rPr>
              <w:rFonts w:asciiTheme="minorEastAsia" w:hAnsiTheme="minorEastAsia" w:cs="Arial Unicode MS"/>
            </w:rPr>
            <w:t>) API 有NLTK[8]、</w:t>
          </w:r>
          <w:proofErr w:type="spellStart"/>
          <w:r w:rsidR="00E900FA" w:rsidRPr="0094534A">
            <w:rPr>
              <w:rFonts w:asciiTheme="minorEastAsia" w:hAnsiTheme="minorEastAsia" w:cs="Arial Unicode MS"/>
            </w:rPr>
            <w:t>spaCy</w:t>
          </w:r>
          <w:proofErr w:type="spellEnd"/>
          <w:r w:rsidR="00E900FA" w:rsidRPr="0094534A">
            <w:rPr>
              <w:rFonts w:asciiTheme="minorEastAsia" w:hAnsiTheme="minorEastAsia" w:cs="Arial Unicode MS"/>
            </w:rPr>
            <w:t>[9]，但他們就僅能針對文章中的人名、地點、時間…等，進行標記，但我們知道如果要完成一個完整的自動出題系統，並能確保學生真的完整理解一篇文章的內容，我們不應該將考題侷限於人名、地點…等較短專有名詞上。因為上面提到的工具關鍵字挑選的方式較簡單，</w:t>
          </w:r>
        </w:sdtContent>
      </w:sdt>
      <w:sdt>
        <w:sdtPr>
          <w:rPr>
            <w:rFonts w:asciiTheme="minorEastAsia" w:hAnsiTheme="minorEastAsia"/>
          </w:rPr>
          <w:tag w:val="goog_rdk_5"/>
          <w:id w:val="-934678868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較難挑選出一段文字作為答案</w:t>
          </w:r>
        </w:sdtContent>
      </w:sdt>
      <w:sdt>
        <w:sdtPr>
          <w:rPr>
            <w:rFonts w:asciiTheme="minorEastAsia" w:hAnsiTheme="minorEastAsia"/>
          </w:rPr>
          <w:tag w:val="goog_rdk_6"/>
          <w:id w:val="-1362582461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，造成在問句生成時，只能針對片段的知識點，進行考題的生成。相較之下，人工出題較喜歡針對文章中</w:t>
          </w:r>
          <w:proofErr w:type="gramStart"/>
          <w:r w:rsidR="00E900FA" w:rsidRPr="0094534A">
            <w:rPr>
              <w:rFonts w:asciiTheme="minorEastAsia" w:hAnsiTheme="minorEastAsia" w:cs="Arial Unicode MS"/>
            </w:rPr>
            <w:t>較廣較長</w:t>
          </w:r>
          <w:proofErr w:type="gramEnd"/>
          <w:r w:rsidR="00E900FA" w:rsidRPr="0094534A">
            <w:rPr>
              <w:rFonts w:asciiTheme="minorEastAsia" w:hAnsiTheme="minorEastAsia" w:cs="Arial Unicode MS"/>
            </w:rPr>
            <w:t>的知識點，作為出題的方向，來檢驗學生是否真的完全了解文章的語意。因此，現有的工具，因為關鍵字的挑選太粗淺，造成產生的問題較沒有</w:t>
          </w:r>
          <w:proofErr w:type="gramStart"/>
          <w:r w:rsidR="00E900FA" w:rsidRPr="0094534A">
            <w:rPr>
              <w:rFonts w:asciiTheme="minorEastAsia" w:hAnsiTheme="minorEastAsia" w:cs="Arial Unicode MS"/>
            </w:rPr>
            <w:t>鑑識度</w:t>
          </w:r>
          <w:proofErr w:type="gramEnd"/>
          <w:r w:rsidR="00E900FA" w:rsidRPr="0094534A">
            <w:rPr>
              <w:rFonts w:asciiTheme="minorEastAsia" w:hAnsiTheme="minorEastAsia" w:cs="Arial Unicode MS"/>
            </w:rPr>
            <w:t>，無法真正評估學生在學習上的效果，這也是現在自動問題生成系統還無法取代人工出題的其中一項原因。</w:t>
          </w:r>
        </w:sdtContent>
      </w:sdt>
    </w:p>
    <w:p w14:paraId="00000007" w14:textId="77777777" w:rsidR="00A730DA" w:rsidRPr="0094534A" w:rsidRDefault="001C0F45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7"/>
          <w:id w:val="-6672888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為了改善現有關鍵字選取只能侷限於單詞的選擇，本計畫</w:t>
          </w:r>
        </w:sdtContent>
      </w:sdt>
      <w:sdt>
        <w:sdtPr>
          <w:rPr>
            <w:rFonts w:asciiTheme="minorEastAsia" w:hAnsiTheme="minorEastAsia"/>
          </w:rPr>
          <w:tag w:val="goog_rdk_8"/>
          <w:id w:val="-381012915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想開發一套能篩選出閱讀文本中的片段做為答案的系統，</w:t>
          </w:r>
        </w:sdtContent>
      </w:sdt>
      <w:sdt>
        <w:sdtPr>
          <w:rPr>
            <w:rFonts w:asciiTheme="minorEastAsia" w:hAnsiTheme="minorEastAsia"/>
          </w:rPr>
          <w:tag w:val="goog_rdk_9"/>
          <w:id w:val="-1091850560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欲透過機器學習來達到增長關鍵字的選擇為一段文字，來提升整體自動問句生成系統的品質。</w:t>
          </w:r>
        </w:sdtContent>
      </w:sdt>
      <w:sdt>
        <w:sdtPr>
          <w:rPr>
            <w:rFonts w:asciiTheme="minorEastAsia" w:hAnsiTheme="minorEastAsia"/>
          </w:rPr>
          <w:tag w:val="goog_rdk_10"/>
          <w:id w:val="1813900344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如此不僅能增進自動問句生成系統的問題難度，更能深入了解學生是否真的完全了解此篇文章中的內容。</w:t>
          </w:r>
        </w:sdtContent>
      </w:sdt>
    </w:p>
    <w:sdt>
      <w:sdtPr>
        <w:rPr>
          <w:rFonts w:asciiTheme="minorEastAsia" w:hAnsiTheme="minorEastAsia"/>
        </w:rPr>
        <w:tag w:val="goog_rdk_12"/>
        <w:id w:val="-422102470"/>
      </w:sdtPr>
      <w:sdtEndPr/>
      <w:sdtContent>
        <w:p w14:paraId="00000008" w14:textId="77777777" w:rsidR="00A730DA" w:rsidRPr="0094534A" w:rsidRDefault="001C0F45">
          <w:pPr>
            <w:ind w:left="480" w:firstLine="480"/>
            <w:rPr>
              <w:ins w:id="0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13"/>
              <w:id w:val="2090422615"/>
            </w:sdtPr>
            <w:sdtEndPr/>
            <w:sdtContent>
              <w:r w:rsidR="00E900FA" w:rsidRPr="0094534A">
                <w:rPr>
                  <w:rFonts w:asciiTheme="minorEastAsia" w:hAnsiTheme="minorEastAsia" w:cs="Arial Unicode MS"/>
                </w:rPr>
                <w:t>以圖一為例，Text 1 的內容為美國布希總統在選舉時，請到了美國著名的民調公司Gallup 來為自己做民調，而民調的時間是從1992年11月至1993年1月之間製作的，但我們使用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這款套件來做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ner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，我們發現雖然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為我們分別挑出了「November 1992」和「January 1993」兩個關鍵字，也就是</w:t>
              </w:r>
              <w:proofErr w:type="spellStart"/>
              <w:r w:rsidR="00E900FA" w:rsidRPr="0094534A">
                <w:rPr>
                  <w:rFonts w:asciiTheme="minorEastAsia" w:hAnsiTheme="minorEastAsia" w:cs="Arial Unicode MS"/>
                </w:rPr>
                <w:t>spaCy</w:t>
              </w:r>
              <w:proofErr w:type="spellEnd"/>
              <w:r w:rsidR="00E900FA" w:rsidRPr="0094534A">
                <w:rPr>
                  <w:rFonts w:asciiTheme="minorEastAsia" w:hAnsiTheme="minorEastAsia" w:cs="Arial Unicode MS"/>
                </w:rPr>
                <w:t>認為這兩</w:t>
              </w:r>
              <w:proofErr w:type="gramStart"/>
              <w:r w:rsidR="00E900FA" w:rsidRPr="0094534A">
                <w:rPr>
                  <w:rFonts w:asciiTheme="minorEastAsia" w:hAnsiTheme="minorEastAsia" w:cs="Arial Unicode MS"/>
                </w:rPr>
                <w:t>個</w:t>
              </w:r>
              <w:proofErr w:type="gramEnd"/>
              <w:r w:rsidR="00E900FA" w:rsidRPr="0094534A">
                <w:rPr>
                  <w:rFonts w:asciiTheme="minorEastAsia" w:hAnsiTheme="minorEastAsia" w:cs="Arial Unicode MS"/>
                </w:rPr>
                <w:t>關鍵字為獨立的個體，但以語意上來說，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14"/>
              <w:id w:val="-808088357"/>
            </w:sdtPr>
            <w:sdtEndPr/>
            <w:sdtContent>
              <w:r w:rsidR="00E900FA" w:rsidRPr="0094534A">
                <w:rPr>
                  <w:rFonts w:asciiTheme="minorEastAsia" w:hAnsiTheme="minorEastAsia" w:cs="Arial Unicode MS"/>
                </w:rPr>
                <w:t>「November 1992 through January 1993」表達的是一段時間，而並非兩個時間點，如果將兩個時間點分割成兩個獨立的個體，會讓學生誤以</w:t>
              </w:r>
              <w:r w:rsidR="00E900FA" w:rsidRPr="0094534A">
                <w:rPr>
                  <w:rFonts w:asciiTheme="minorEastAsia" w:hAnsiTheme="minorEastAsia" w:cs="Arial Unicode MS"/>
                </w:rPr>
                <w:lastRenderedPageBreak/>
                <w:t>為這兩個時間並不存在連貫性，因此這樣</w:t>
              </w:r>
              <w:proofErr w:type="gramStart"/>
              <w:r w:rsidR="00E900FA" w:rsidRPr="0094534A">
                <w:rPr>
                  <w:rFonts w:asciiTheme="minorEastAsia" w:hAnsiTheme="minorEastAsia" w:cs="Arial Unicode MS"/>
                </w:rPr>
                <w:t>的斷詞錯</w:t>
              </w:r>
              <w:proofErr w:type="gramEnd"/>
              <w:r w:rsidR="00E900FA" w:rsidRPr="0094534A">
                <w:rPr>
                  <w:rFonts w:asciiTheme="minorEastAsia" w:hAnsiTheme="minorEastAsia" w:cs="Arial Unicode MS"/>
                </w:rPr>
                <w:t>誤會造成學生在閱讀理解上的錯誤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11"/>
              <w:id w:val="32624459"/>
            </w:sdtPr>
            <w:sdtEndPr/>
            <w:sdtContent>
              <w:ins w:id="1" w:author="tomoto923@gmail.com" w:date="2021-02-05T08:14:00Z">
                <w:r w:rsidR="00E900FA" w:rsidRPr="0094534A">
                  <w:rPr>
                    <w:rFonts w:asciiTheme="minorEastAsia" w:hAnsiTheme="minorEastAsia"/>
                  </w:rPr>
                  <w:t>。那麼比較好的結果應該是什麼？請說明於此 (add sentences to explain what will be a better result than “November 1922” and “January 1993”)</w:t>
                </w:r>
              </w:ins>
            </w:sdtContent>
          </w:sdt>
        </w:p>
      </w:sdtContent>
    </w:sdt>
    <w:sdt>
      <w:sdtPr>
        <w:rPr>
          <w:rFonts w:asciiTheme="minorEastAsia" w:hAnsiTheme="minorEastAsia"/>
        </w:rPr>
        <w:tag w:val="goog_rdk_16"/>
        <w:id w:val="-1177038188"/>
      </w:sdtPr>
      <w:sdtEndPr/>
      <w:sdtContent>
        <w:p w14:paraId="00000009" w14:textId="77777777" w:rsidR="00A730DA" w:rsidRPr="0094534A" w:rsidRDefault="001C0F45">
          <w:pPr>
            <w:ind w:left="480" w:firstLine="480"/>
            <w:rPr>
              <w:ins w:id="2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15"/>
              <w:id w:val="266662823"/>
            </w:sdtPr>
            <w:sdtEndPr/>
            <w:sdtContent/>
          </w:sdt>
        </w:p>
      </w:sdtContent>
    </w:sdt>
    <w:p w14:paraId="0000000A" w14:textId="77777777" w:rsidR="00A730DA" w:rsidRPr="0094534A" w:rsidRDefault="001C0F45">
      <w:pPr>
        <w:ind w:left="48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18"/>
          <w:id w:val="-497730617"/>
        </w:sdtPr>
        <w:sdtEndPr/>
        <w:sdtContent>
          <w:del w:id="3" w:author="tomoto923@gmail.com" w:date="2021-02-05T08:14:00Z">
            <w:r w:rsidR="00E900FA" w:rsidRPr="0094534A">
              <w:rPr>
                <w:rFonts w:asciiTheme="minorEastAsia" w:hAnsiTheme="minorEastAsia"/>
              </w:rPr>
              <w:delText>，</w:delText>
            </w:r>
          </w:del>
        </w:sdtContent>
      </w:sdt>
      <w:sdt>
        <w:sdtPr>
          <w:rPr>
            <w:rFonts w:asciiTheme="minorEastAsia" w:hAnsiTheme="minorEastAsia"/>
          </w:rPr>
          <w:tag w:val="goog_rdk_23"/>
          <w:id w:val="-1630851239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因此本計畫預計透過BERT</w:t>
          </w:r>
        </w:sdtContent>
      </w:sdt>
      <w:sdt>
        <w:sdtPr>
          <w:rPr>
            <w:rFonts w:asciiTheme="minorEastAsia" w:hAnsiTheme="minorEastAsia"/>
          </w:rPr>
          <w:tag w:val="goog_rdk_19"/>
          <w:id w:val="-938133312"/>
        </w:sdtPr>
        <w:sdtEndPr/>
        <w:sdtContent>
          <w:ins w:id="4" w:author="tomoto923@gmail.com" w:date="2021-02-05T08:14:00Z">
            <w:r w:rsidR="00E900FA" w:rsidRPr="0094534A">
              <w:rPr>
                <w:rFonts w:asciiTheme="minorEastAsia" w:hAnsiTheme="minorEastAsia"/>
              </w:rPr>
              <w:t>[6]</w:t>
            </w:r>
          </w:ins>
        </w:sdtContent>
      </w:sdt>
      <w:sdt>
        <w:sdtPr>
          <w:rPr>
            <w:rFonts w:asciiTheme="minorEastAsia" w:hAnsiTheme="minorEastAsia"/>
          </w:rPr>
          <w:tag w:val="goog_rdk_20"/>
          <w:id w:val="1814212313"/>
        </w:sdtPr>
        <w:sdtEndPr/>
        <w:sdtContent>
          <w:del w:id="5" w:author="tomoto923@gmail.com" w:date="2021-02-05T08:14:00Z">
            <w:r w:rsidR="00E900FA" w:rsidRPr="0094534A">
              <w:rPr>
                <w:rFonts w:asciiTheme="minorEastAsia" w:hAnsiTheme="minorEastAsia"/>
              </w:rPr>
              <w:delText>模型著手解決市面上這些套件所造成的問題</w:delText>
            </w:r>
          </w:del>
        </w:sdtContent>
      </w:sdt>
      <w:sdt>
        <w:sdtPr>
          <w:rPr>
            <w:rFonts w:asciiTheme="minorEastAsia" w:hAnsiTheme="minorEastAsia"/>
          </w:rPr>
          <w:tag w:val="goog_rdk_21"/>
          <w:id w:val="262968762"/>
        </w:sdtPr>
        <w:sdtEndPr/>
        <w:sdtContent>
          <w:ins w:id="6" w:author="tomoto923@gmail.com" w:date="2021-02-05T08:14:00Z">
            <w:r w:rsidR="00E900FA" w:rsidRPr="0094534A">
              <w:rPr>
                <w:rFonts w:asciiTheme="minorEastAsia" w:hAnsiTheme="minorEastAsia"/>
              </w:rPr>
              <w:t>模型來解決上述的問題</w:t>
            </w:r>
          </w:ins>
        </w:sdtContent>
      </w:sdt>
      <w:sdt>
        <w:sdtPr>
          <w:rPr>
            <w:rFonts w:asciiTheme="minorEastAsia" w:hAnsiTheme="minorEastAsia"/>
          </w:rPr>
          <w:tag w:val="goog_rdk_24"/>
          <w:id w:val="1658960981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。</w:t>
          </w:r>
        </w:sdtContent>
      </w:sdt>
      <w:sdt>
        <w:sdtPr>
          <w:rPr>
            <w:rFonts w:asciiTheme="minorEastAsia" w:hAnsiTheme="minorEastAsia"/>
          </w:rPr>
          <w:tag w:val="goog_rdk_25"/>
          <w:id w:val="1555427427"/>
        </w:sdtPr>
        <w:sdtEndPr/>
        <w:sdtContent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 xml:space="preserve">BERT 是一種可微調的語言模型(Language </w:t>
          </w:r>
          <w:proofErr w:type="spellStart"/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>Model,LM</w:t>
          </w:r>
          <w:proofErr w:type="spellEnd"/>
          <w:r w:rsidR="00E900FA" w:rsidRPr="0094534A">
            <w:rPr>
              <w:rFonts w:asciiTheme="minorEastAsia" w:hAnsiTheme="minorEastAsia" w:cs="Arial Unicode MS"/>
              <w:sz w:val="23"/>
              <w:szCs w:val="23"/>
              <w:highlight w:val="white"/>
            </w:rPr>
            <w:t>)，語言模型可以在給定</w:t>
          </w:r>
        </w:sdtContent>
      </w:sdt>
      <w:sdt>
        <w:sdtPr>
          <w:rPr>
            <w:rFonts w:asciiTheme="minorEastAsia" w:hAnsiTheme="minorEastAsia"/>
          </w:rPr>
          <w:tag w:val="goog_rdk_26"/>
          <w:id w:val="-2123764245"/>
        </w:sdtPr>
        <w:sdtEndPr/>
        <w:sdtContent>
          <w:r w:rsidR="00E900FA" w:rsidRPr="0094534A">
            <w:rPr>
              <w:rFonts w:asciiTheme="minorEastAsia" w:hAnsiTheme="minorEastAsia" w:cs="Arial Unicode MS"/>
            </w:rPr>
            <w:t>一些詞彙的前提下，估計下一個詞彙出現的機率，而傳統語言模型會針對不同 NLP 任務去設計一個最適合的神經網路架構，但設計集測試的過程中會耗費許多人力、時間、計算資源。，BERT 模型就是一個是先訓練好，而且可以套用到多個NLP 任務的模型，而我們再以此架構去微調，達成我們想完成的任務。</w:t>
          </w:r>
        </w:sdtContent>
      </w:sdt>
      <w:sdt>
        <w:sdtPr>
          <w:rPr>
            <w:rFonts w:asciiTheme="minorEastAsia" w:hAnsiTheme="minorEastAsia"/>
          </w:rPr>
          <w:tag w:val="goog_rdk_22"/>
          <w:id w:val="-1409843175"/>
        </w:sdtPr>
        <w:sdtEndPr/>
        <w:sdtContent>
          <w:ins w:id="7" w:author="tomoto923@gmail.com" w:date="2021-02-05T08:14:00Z">
            <w:r w:rsidR="00E900FA" w:rsidRPr="0094534A">
              <w:rPr>
                <w:rFonts w:asciiTheme="minorEastAsia" w:hAnsiTheme="minorEastAsia"/>
              </w:rPr>
              <w:t xml:space="preserve">加一段預計如何透過BERT模型達成或者解決的說明於此。(add a paragraph here to explain how you plan to use </w:t>
            </w:r>
            <w:proofErr w:type="spellStart"/>
            <w:r w:rsidR="00E900FA" w:rsidRPr="0094534A">
              <w:rPr>
                <w:rFonts w:asciiTheme="minorEastAsia" w:hAnsiTheme="minorEastAsia"/>
              </w:rPr>
              <w:t>SQuAD</w:t>
            </w:r>
            <w:proofErr w:type="spellEnd"/>
            <w:r w:rsidR="00E900FA" w:rsidRPr="0094534A">
              <w:rPr>
                <w:rFonts w:asciiTheme="minorEastAsia" w:hAnsiTheme="minorEastAsia"/>
              </w:rPr>
              <w:t xml:space="preserve"> and BERT to achieve the goal you </w:t>
            </w:r>
            <w:proofErr w:type="gramStart"/>
            <w:r w:rsidR="00E900FA" w:rsidRPr="0094534A">
              <w:rPr>
                <w:rFonts w:asciiTheme="minorEastAsia" w:hAnsiTheme="minorEastAsia"/>
              </w:rPr>
              <w:t>mentioned )</w:t>
            </w:r>
          </w:ins>
          <w:proofErr w:type="gramEnd"/>
        </w:sdtContent>
      </w:sdt>
    </w:p>
    <w:p w14:paraId="0000000B" w14:textId="77777777" w:rsidR="00A730DA" w:rsidRPr="0097380F" w:rsidRDefault="00A730DA">
      <w:pPr>
        <w:rPr>
          <w:rFonts w:asciiTheme="minorEastAsia" w:hAnsiTheme="minorEastAsia"/>
        </w:rPr>
      </w:pPr>
    </w:p>
    <w:p w14:paraId="0000000C" w14:textId="77777777" w:rsidR="00A730DA" w:rsidRPr="0097380F" w:rsidRDefault="00A730DA">
      <w:pPr>
        <w:rPr>
          <w:rFonts w:asciiTheme="minorEastAsia" w:hAnsiTheme="minorEastAsia"/>
        </w:rPr>
      </w:pPr>
    </w:p>
    <w:p w14:paraId="0000000D" w14:textId="77777777" w:rsidR="00A730DA" w:rsidRPr="0097380F" w:rsidRDefault="001C0F45">
      <w:pP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27"/>
          <w:id w:val="-1703538852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圖一 : </w:t>
          </w:r>
        </w:sdtContent>
      </w:sdt>
    </w:p>
    <w:p w14:paraId="0000000E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90BE4" wp14:editId="4029F3DC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621020" cy="14249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840" y="307388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8A071" w14:textId="77777777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Text </w:t>
                            </w: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George H.W. Bush averaged an 84% approval rating among Republicans in an average of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November 1992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through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January 1993 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Gallup </w:t>
                            </w:r>
                          </w:p>
                          <w:p w14:paraId="4E6FC3E0" w14:textId="77777777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polls.</w:t>
                            </w:r>
                          </w:p>
                          <w:p w14:paraId="30BA4463" w14:textId="77777777" w:rsidR="00A730DA" w:rsidRDefault="00E900FA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Result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November 1992 (DATE) </w:t>
                            </w:r>
                          </w:p>
                          <w:p w14:paraId="74DE65E6" w14:textId="768867A6" w:rsidR="00A730DA" w:rsidRDefault="00E900FA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FF0000"/>
                              </w:rPr>
                              <w:tab/>
                            </w:r>
                            <w:r w:rsidR="0097380F">
                              <w:rPr>
                                <w:rFonts w:eastAsia="Arial"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January 1993 (DATE)</w:t>
                            </w:r>
                          </w:p>
                          <w:p w14:paraId="12F823E4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548594B4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23A6A40B" w14:textId="77777777" w:rsidR="00A730DA" w:rsidRDefault="00A730DA">
                            <w:pPr>
                              <w:textDirection w:val="btLr"/>
                            </w:pPr>
                          </w:p>
                          <w:p w14:paraId="4AF00DFE" w14:textId="77777777" w:rsidR="00A730DA" w:rsidRDefault="00A730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0BE4" id="矩形 8" o:spid="_x0000_s1026" style="position:absolute;margin-left:0;margin-top:6pt;width:442.6pt;height:11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338A071" w14:textId="77777777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</w:rPr>
                        <w:t xml:space="preserve">Text </w:t>
                      </w: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1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George H.W. Bush averaged an 84% approval rating among Republicans in an average of </w:t>
                      </w:r>
                      <w:r>
                        <w:rPr>
                          <w:rFonts w:eastAsia="Arial"/>
                          <w:color w:val="FF0000"/>
                        </w:rPr>
                        <w:t>November 1992</w:t>
                      </w:r>
                      <w:r>
                        <w:rPr>
                          <w:rFonts w:eastAsia="Arial"/>
                          <w:color w:val="000000"/>
                        </w:rPr>
                        <w:t xml:space="preserve"> through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January 1993 </w:t>
                      </w:r>
                      <w:r>
                        <w:rPr>
                          <w:rFonts w:eastAsia="Arial"/>
                          <w:color w:val="000000"/>
                        </w:rPr>
                        <w:t xml:space="preserve">Gallup </w:t>
                      </w:r>
                    </w:p>
                    <w:p w14:paraId="4E6FC3E0" w14:textId="77777777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</w:rPr>
                        <w:t>polls.</w:t>
                      </w:r>
                    </w:p>
                    <w:p w14:paraId="30BA4463" w14:textId="77777777" w:rsidR="00A730DA" w:rsidRDefault="00E900FA">
                      <w:pPr>
                        <w:textDirection w:val="btLr"/>
                      </w:pP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Result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November 1992 (DATE) </w:t>
                      </w:r>
                    </w:p>
                    <w:p w14:paraId="74DE65E6" w14:textId="768867A6" w:rsidR="00A730DA" w:rsidRDefault="00E900FA">
                      <w:pPr>
                        <w:textDirection w:val="btLr"/>
                      </w:pPr>
                      <w:r>
                        <w:rPr>
                          <w:rFonts w:eastAsia="Arial"/>
                          <w:color w:val="FF0000"/>
                        </w:rPr>
                        <w:tab/>
                      </w:r>
                      <w:r w:rsidR="0097380F">
                        <w:rPr>
                          <w:rFonts w:eastAsia="Arial"/>
                          <w:color w:val="FF0000"/>
                        </w:rPr>
                        <w:t xml:space="preserve">   </w:t>
                      </w:r>
                      <w:r>
                        <w:rPr>
                          <w:rFonts w:eastAsia="Arial"/>
                          <w:color w:val="FF0000"/>
                        </w:rPr>
                        <w:t>January 1993 (DATE)</w:t>
                      </w:r>
                    </w:p>
                    <w:p w14:paraId="12F823E4" w14:textId="77777777" w:rsidR="00A730DA" w:rsidRDefault="00A730DA">
                      <w:pPr>
                        <w:textDirection w:val="btLr"/>
                      </w:pPr>
                    </w:p>
                    <w:p w14:paraId="548594B4" w14:textId="77777777" w:rsidR="00A730DA" w:rsidRDefault="00A730DA">
                      <w:pPr>
                        <w:textDirection w:val="btLr"/>
                      </w:pPr>
                    </w:p>
                    <w:p w14:paraId="23A6A40B" w14:textId="77777777" w:rsidR="00A730DA" w:rsidRDefault="00A730DA">
                      <w:pPr>
                        <w:textDirection w:val="btLr"/>
                      </w:pPr>
                    </w:p>
                    <w:p w14:paraId="4AF00DFE" w14:textId="77777777" w:rsidR="00A730DA" w:rsidRDefault="00A730D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F" w14:textId="77777777" w:rsidR="00A730DA" w:rsidRPr="0097380F" w:rsidRDefault="00A730DA">
      <w:pPr>
        <w:rPr>
          <w:rFonts w:asciiTheme="minorEastAsia" w:hAnsiTheme="minorEastAsia"/>
        </w:rPr>
      </w:pPr>
    </w:p>
    <w:p w14:paraId="00000010" w14:textId="77777777" w:rsidR="00A730DA" w:rsidRPr="0097380F" w:rsidRDefault="00A730DA">
      <w:pPr>
        <w:rPr>
          <w:rFonts w:asciiTheme="minorEastAsia" w:hAnsiTheme="minorEastAsia"/>
        </w:rPr>
      </w:pPr>
    </w:p>
    <w:p w14:paraId="00000011" w14:textId="77777777" w:rsidR="00A730DA" w:rsidRPr="0097380F" w:rsidRDefault="00A730DA">
      <w:pPr>
        <w:rPr>
          <w:rFonts w:asciiTheme="minorEastAsia" w:hAnsiTheme="minorEastAsia"/>
        </w:rPr>
      </w:pPr>
    </w:p>
    <w:p w14:paraId="00000012" w14:textId="77777777" w:rsidR="00A730DA" w:rsidRPr="0097380F" w:rsidRDefault="00A730DA">
      <w:pPr>
        <w:rPr>
          <w:rFonts w:asciiTheme="minorEastAsia" w:hAnsiTheme="minorEastAsia"/>
        </w:rPr>
      </w:pPr>
    </w:p>
    <w:p w14:paraId="00000013" w14:textId="77777777" w:rsidR="00A730DA" w:rsidRPr="0097380F" w:rsidRDefault="00A730DA">
      <w:pPr>
        <w:rPr>
          <w:rFonts w:asciiTheme="minorEastAsia" w:hAnsiTheme="minorEastAsia"/>
        </w:rPr>
      </w:pPr>
    </w:p>
    <w:p w14:paraId="00000014" w14:textId="77777777" w:rsidR="00A730DA" w:rsidRPr="0097380F" w:rsidRDefault="00A730DA">
      <w:pPr>
        <w:rPr>
          <w:rFonts w:asciiTheme="minorEastAsia" w:hAnsiTheme="minorEastAsia"/>
        </w:rPr>
      </w:pPr>
    </w:p>
    <w:p w14:paraId="00000015" w14:textId="77777777" w:rsidR="00A730DA" w:rsidRPr="0097380F" w:rsidRDefault="00A730DA">
      <w:pPr>
        <w:rPr>
          <w:rFonts w:asciiTheme="minorEastAsia" w:hAnsiTheme="minorEastAsia"/>
        </w:rPr>
      </w:pPr>
    </w:p>
    <w:p w14:paraId="00000016" w14:textId="77777777" w:rsidR="00A730DA" w:rsidRPr="0097380F" w:rsidRDefault="001C0F45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28"/>
          <w:id w:val="-324364195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</w:r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(三) 文獻回顧與探討</w:t>
          </w:r>
        </w:sdtContent>
      </w:sdt>
    </w:p>
    <w:p w14:paraId="00000017" w14:textId="77777777" w:rsidR="00A730DA" w:rsidRPr="0097380F" w:rsidRDefault="001C0F45">
      <w:pPr>
        <w:ind w:left="960" w:firstLine="1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30"/>
          <w:id w:val="2029825569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我們會在此部分針對計畫中會使用到的 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資料集</w:t>
          </w:r>
        </w:sdtContent>
      </w:sdt>
      <w:sdt>
        <w:sdtPr>
          <w:rPr>
            <w:rFonts w:asciiTheme="minorEastAsia" w:hAnsiTheme="minorEastAsia"/>
          </w:rPr>
          <w:tag w:val="goog_rdk_29"/>
          <w:id w:val="2038615316"/>
        </w:sdtPr>
        <w:sdtEndPr/>
        <w:sdtContent>
          <w:ins w:id="8" w:author="tomoto923@gmail.com" w:date="2021-02-05T08:14:00Z">
            <w:r w:rsidR="00E900FA" w:rsidRPr="0097380F">
              <w:rPr>
                <w:rFonts w:asciiTheme="minorEastAsia" w:hAnsiTheme="minorEastAsia"/>
              </w:rPr>
              <w:t>[5]</w:t>
            </w:r>
          </w:ins>
        </w:sdtContent>
      </w:sdt>
      <w:sdt>
        <w:sdtPr>
          <w:rPr>
            <w:rFonts w:asciiTheme="minorEastAsia" w:hAnsiTheme="minorEastAsia"/>
          </w:rPr>
          <w:tag w:val="goog_rdk_31"/>
          <w:id w:val="-583690621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、BERT 模型，進行介紹並談論使用它們的原因。</w:t>
          </w:r>
        </w:sdtContent>
      </w:sdt>
    </w:p>
    <w:sdt>
      <w:sdtPr>
        <w:rPr>
          <w:rFonts w:asciiTheme="minorEastAsia" w:hAnsiTheme="minorEastAsia"/>
        </w:rPr>
        <w:tag w:val="goog_rdk_34"/>
        <w:id w:val="286704698"/>
      </w:sdtPr>
      <w:sdtEndPr/>
      <w:sdtContent>
        <w:p w14:paraId="00000018" w14:textId="77777777" w:rsidR="00A730DA" w:rsidRPr="0097380F" w:rsidRDefault="00E900FA" w:rsidP="0097380F">
          <w:pPr>
            <w:ind w:left="960"/>
            <w:rPr>
              <w:del w:id="9" w:author="tomoto923@gmail.com" w:date="2021-02-05T08:14:00Z"/>
              <w:rFonts w:asciiTheme="minorEastAsia" w:hAnsiTheme="minorEastAsia"/>
            </w:rPr>
          </w:pPr>
          <w:r w:rsidRPr="0097380F">
            <w:rPr>
              <w:rFonts w:asciiTheme="minorEastAsia" w:hAnsiTheme="minorEastAsia"/>
            </w:rPr>
            <w:t xml:space="preserve">1. </w:t>
          </w:r>
          <w:proofErr w:type="spellStart"/>
          <w:r w:rsidRPr="0097380F">
            <w:rPr>
              <w:rFonts w:asciiTheme="minorEastAsia" w:hAnsiTheme="minorEastAsia"/>
            </w:rPr>
            <w:t>SQuAD</w:t>
          </w:r>
          <w:proofErr w:type="spellEnd"/>
          <w:r w:rsidRPr="0097380F">
            <w:rPr>
              <w:rFonts w:asciiTheme="minorEastAsia" w:hAnsiTheme="minorEastAsia"/>
            </w:rPr>
            <w:t>(The Stanford Question Answering Dataset)</w:t>
          </w:r>
          <w:sdt>
            <w:sdtPr>
              <w:rPr>
                <w:rFonts w:asciiTheme="minorEastAsia" w:hAnsiTheme="minorEastAsia"/>
              </w:rPr>
              <w:tag w:val="goog_rdk_32"/>
              <w:id w:val="2145004767"/>
            </w:sdtPr>
            <w:sdtEndPr/>
            <w:sdtContent>
              <w:ins w:id="10" w:author="tomoto923@gmail.com" w:date="2021-02-05T08:14:00Z">
                <w:r w:rsidRPr="0097380F">
                  <w:rPr>
                    <w:rFonts w:asciiTheme="minorEastAsia" w:hAnsiTheme="minorEastAsia"/>
                  </w:rPr>
                  <w:t>[5]</w:t>
                </w:r>
              </w:ins>
            </w:sdtContent>
          </w:sdt>
          <w:sdt>
            <w:sdtPr>
              <w:rPr>
                <w:rFonts w:asciiTheme="minorEastAsia" w:hAnsiTheme="minorEastAsia"/>
              </w:rPr>
              <w:tag w:val="goog_rdk_35"/>
              <w:id w:val="-1187512006"/>
            </w:sdtPr>
            <w:sdtEndPr/>
            <w:sdtContent>
              <w:r w:rsidRPr="0097380F">
                <w:rPr>
                  <w:rFonts w:asciiTheme="minorEastAsia" w:hAnsiTheme="minorEastAsia" w:cs="Arial Unicode MS"/>
                </w:rPr>
                <w:t xml:space="preserve"> : </w:t>
              </w:r>
              <w:proofErr w:type="spellStart"/>
              <w:r w:rsidRPr="0097380F">
                <w:rPr>
                  <w:rFonts w:asciiTheme="minorEastAsia" w:hAnsiTheme="minorEastAsia" w:cs="Arial Unicode MS"/>
                </w:rPr>
                <w:t>SQuAD</w:t>
              </w:r>
              <w:proofErr w:type="spellEnd"/>
              <w:r w:rsidRPr="0097380F">
                <w:rPr>
                  <w:rFonts w:asciiTheme="minorEastAsia" w:hAnsiTheme="minorEastAsia" w:cs="Arial Unicode MS"/>
                </w:rPr>
                <w:t>資料</w:t>
              </w:r>
            </w:sdtContent>
          </w:sdt>
          <w:sdt>
            <w:sdtPr>
              <w:rPr>
                <w:rFonts w:asciiTheme="minorEastAsia" w:hAnsiTheme="minorEastAsia"/>
              </w:rPr>
              <w:tag w:val="goog_rdk_33"/>
              <w:id w:val="1754864571"/>
            </w:sdtPr>
            <w:sdtEndPr/>
            <w:sdtContent/>
          </w:sdt>
        </w:p>
      </w:sdtContent>
    </w:sdt>
    <w:sdt>
      <w:sdtPr>
        <w:rPr>
          <w:rFonts w:asciiTheme="minorEastAsia" w:hAnsiTheme="minorEastAsia"/>
        </w:rPr>
        <w:tag w:val="goog_rdk_36"/>
        <w:id w:val="992067207"/>
      </w:sdtPr>
      <w:sdtEndPr/>
      <w:sdtContent>
        <w:p w14:paraId="00000019" w14:textId="228E2DCC" w:rsidR="00A730DA" w:rsidRPr="0097380F" w:rsidRDefault="00E900FA" w:rsidP="0097380F">
          <w:pPr>
            <w:ind w:left="960"/>
            <w:rPr>
              <w:rFonts w:asciiTheme="minorEastAsia" w:hAnsiTheme="minorEastAsia"/>
            </w:rPr>
          </w:pPr>
          <w:proofErr w:type="gramStart"/>
          <w:r w:rsidRPr="0097380F">
            <w:rPr>
              <w:rFonts w:asciiTheme="minorEastAsia" w:hAnsiTheme="minorEastAsia" w:cs="Arial Unicode MS"/>
            </w:rPr>
            <w:t>集從</w:t>
          </w:r>
          <w:proofErr w:type="gramEnd"/>
          <w:r w:rsidRPr="0097380F">
            <w:rPr>
              <w:rFonts w:asciiTheme="minorEastAsia" w:hAnsiTheme="minorEastAsia" w:cs="Arial Unicode MS"/>
            </w:rPr>
            <w:t>Wikipedia中選擇前一萬篇熱門的文章，並隨機選擇了500多篇</w:t>
          </w:r>
          <w:sdt>
            <w:sdtPr>
              <w:rPr>
                <w:rFonts w:asciiTheme="minorEastAsia" w:hAnsiTheme="minorEastAsia"/>
              </w:rPr>
              <w:tag w:val="goog_rdk_37"/>
              <w:id w:val="-1196237713"/>
            </w:sdtPr>
            <w:sdtEndPr/>
            <w:sdtContent>
              <w:r w:rsidR="0097380F" w:rsidRPr="0097380F">
                <w:rPr>
                  <w:rFonts w:asciiTheme="minorEastAsia" w:hAnsiTheme="minorEastAsia" w:cs="Arial Unicode MS"/>
                </w:rPr>
                <w:t>文章，並抽取出兩萬多個段落並且覆蓋了各式各類的主題。團隊雇用了</w:t>
              </w:r>
              <w:proofErr w:type="spellStart"/>
              <w:r w:rsidR="0097380F" w:rsidRPr="0097380F">
                <w:rPr>
                  <w:rFonts w:asciiTheme="minorEastAsia" w:hAnsiTheme="minorEastAsia" w:cs="Arial Unicode MS"/>
                </w:rPr>
                <w:t>Mturk</w:t>
              </w:r>
              <w:proofErr w:type="spellEnd"/>
            </w:sdtContent>
          </w:sdt>
          <w:r w:rsidR="0097380F" w:rsidRPr="0097380F">
            <w:rPr>
              <w:rFonts w:asciiTheme="minorEastAsia" w:hAnsiTheme="minorEastAsia"/>
              <w:vertAlign w:val="superscript"/>
            </w:rPr>
            <w:footnoteReference w:id="1"/>
          </w:r>
          <w:sdt>
            <w:sdtPr>
              <w:rPr>
                <w:rFonts w:asciiTheme="minorEastAsia" w:hAnsiTheme="minorEastAsia"/>
              </w:rPr>
              <w:tag w:val="goog_rdk_38"/>
              <w:id w:val="1565299731"/>
            </w:sdtPr>
            <w:sdtEndPr/>
            <w:sdtContent>
              <w:r w:rsidR="0097380F" w:rsidRPr="0097380F">
                <w:rPr>
                  <w:rFonts w:asciiTheme="minorEastAsia" w:hAnsiTheme="minorEastAsia" w:cs="Arial Unicode MS"/>
                </w:rPr>
                <w:t xml:space="preserve"> Worker ，要求</w:t>
              </w:r>
              <w:proofErr w:type="spellStart"/>
              <w:r w:rsidR="0097380F" w:rsidRPr="0097380F">
                <w:rPr>
                  <w:rFonts w:asciiTheme="minorEastAsia" w:hAnsiTheme="minorEastAsia" w:cs="Arial Unicode MS"/>
                </w:rPr>
                <w:t>Mturk</w:t>
              </w:r>
              <w:proofErr w:type="spellEnd"/>
              <w:r w:rsidR="0097380F" w:rsidRPr="0097380F">
                <w:rPr>
                  <w:rFonts w:asciiTheme="minorEastAsia" w:hAnsiTheme="minorEastAsia" w:cs="Arial Unicode MS"/>
                </w:rPr>
                <w:t xml:space="preserve"> Worker 讀一個段落並針對這個斷落的內容提最多5個問題，同時在段落中標</w:t>
              </w:r>
              <w:proofErr w:type="gramStart"/>
              <w:r w:rsidR="0097380F" w:rsidRPr="0097380F">
                <w:rPr>
                  <w:rFonts w:asciiTheme="minorEastAsia" w:hAnsiTheme="minorEastAsia" w:cs="Arial Unicode MS"/>
                </w:rPr>
                <w:t>註</w:t>
              </w:r>
              <w:proofErr w:type="gramEnd"/>
              <w:r w:rsidR="0097380F" w:rsidRPr="0097380F">
                <w:rPr>
                  <w:rFonts w:asciiTheme="minorEastAsia" w:hAnsiTheme="minorEastAsia" w:cs="Arial Unicode MS"/>
                </w:rPr>
                <w:t>出對應答案的位置，並針對別人提出的問題，在原文中用盡量少的字長標註出答案所在。</w:t>
              </w:r>
            </w:sdtContent>
          </w:sdt>
        </w:p>
      </w:sdtContent>
    </w:sdt>
    <w:p w14:paraId="0000001B" w14:textId="77777777" w:rsidR="00A730DA" w:rsidRPr="0097380F" w:rsidRDefault="001C0F45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39"/>
          <w:id w:val="-57025083"/>
        </w:sdtPr>
        <w:sdtEndPr/>
        <w:sdtContent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資料集除了資料量大之外，與之前同類型的資料集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個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重大區別及回答不是選擇題，而是問答題。而且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的答案是在單一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個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段落裡，與其他資料集會跨文件有很大的不同。</w:t>
          </w:r>
        </w:sdtContent>
      </w:sdt>
    </w:p>
    <w:p w14:paraId="0000001C" w14:textId="77777777" w:rsidR="00A730DA" w:rsidRPr="0097380F" w:rsidRDefault="00A730DA">
      <w:pPr>
        <w:ind w:left="480" w:firstLine="480"/>
        <w:rPr>
          <w:rFonts w:asciiTheme="minorEastAsia" w:hAnsiTheme="minorEastAsia"/>
        </w:rPr>
      </w:pPr>
    </w:p>
    <w:p w14:paraId="0000001D" w14:textId="77777777" w:rsidR="00A730DA" w:rsidRPr="0097380F" w:rsidRDefault="001C0F45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0"/>
          <w:id w:val="88544714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2. BERT模型(</w:t>
          </w:r>
        </w:sdtContent>
      </w:sdt>
      <w:sdt>
        <w:sdtPr>
          <w:rPr>
            <w:rFonts w:asciiTheme="minorEastAsia" w:hAnsiTheme="minorEastAsia"/>
          </w:rPr>
          <w:tag w:val="goog_rdk_41"/>
          <w:id w:val="-1442752261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t xml:space="preserve">Bidirectional Encoder Representations from Transformers) : BERT 是一種可微調的語言模型(Language 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lastRenderedPageBreak/>
            <w:t>Model,LM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202122"/>
              <w:sz w:val="23"/>
              <w:szCs w:val="23"/>
              <w:highlight w:val="white"/>
            </w:rPr>
            <w:t>)，語言模型可以在給定</w:t>
          </w:r>
        </w:sdtContent>
      </w:sdt>
      <w:sdt>
        <w:sdtPr>
          <w:rPr>
            <w:rFonts w:asciiTheme="minorEastAsia" w:hAnsiTheme="minorEastAsia"/>
          </w:rPr>
          <w:tag w:val="goog_rdk_42"/>
          <w:id w:val="-19947882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一些詞彙的前提下，估計下一個詞彙出現的機率，而傳統語言模型會針對不同 NLP 任務去設計一個最適合的神經網路架構，但設計集測試的過程中會耗費許多人力、時間、計算資源。因此就有BERT 模型架構的誕生，BERT 模型就是一個是先訓練好，而且可以套用到多個NLP 任務的模型，而我們再以此架 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構去微調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，達成我們想完成的任務。</w:t>
          </w:r>
        </w:sdtContent>
      </w:sdt>
    </w:p>
    <w:p w14:paraId="0000001E" w14:textId="77777777" w:rsidR="00A730DA" w:rsidRPr="0097380F" w:rsidRDefault="00E900FA">
      <w:pPr>
        <w:ind w:left="96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drawing>
          <wp:inline distT="0" distB="0" distL="0" distR="0" wp14:anchorId="247D0415" wp14:editId="6B126634">
            <wp:extent cx="4834268" cy="1981200"/>
            <wp:effectExtent l="0" t="0" r="0" b="0"/>
            <wp:docPr id="9" name="image4.jpg" descr="BERT: Pre-training of Deep Bidirectional Transformers for Language  Understanding - KaitoHH's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BERT: Pre-training of Deep Bidirectional Transformers for Language  Understanding - KaitoHH's Blo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68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A730DA" w:rsidRPr="0097380F" w:rsidRDefault="001C0F45" w:rsidP="0097380F">
      <w:pPr>
        <w:jc w:val="center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3"/>
          <w:id w:val="-3081076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</w:r>
          <w:r w:rsidR="00E900FA" w:rsidRPr="0097380F">
            <w:rPr>
              <w:rFonts w:asciiTheme="minorEastAsia" w:hAnsiTheme="minorEastAsia" w:cs="Arial Unicode MS"/>
            </w:rPr>
            <w:tab/>
            <w:t>圖二 : Overall pre-training and fine-tuning procedures for BERT.</w:t>
          </w:r>
          <w:r w:rsidR="00E900FA" w:rsidRPr="0097380F">
            <w:rPr>
              <w:rFonts w:asciiTheme="minorEastAsia" w:hAnsiTheme="minorEastAsia" w:cs="Arial Unicode MS"/>
            </w:rPr>
            <w:tab/>
          </w:r>
        </w:sdtContent>
      </w:sdt>
    </w:p>
    <w:p w14:paraId="00000020" w14:textId="77777777" w:rsidR="00A730DA" w:rsidRPr="0097380F" w:rsidRDefault="00A730DA">
      <w:pPr>
        <w:rPr>
          <w:rFonts w:asciiTheme="minorEastAsia" w:hAnsiTheme="minorEastAsia"/>
        </w:rPr>
      </w:pPr>
    </w:p>
    <w:sdt>
      <w:sdtPr>
        <w:rPr>
          <w:rFonts w:asciiTheme="minorEastAsia" w:hAnsiTheme="minorEastAsia"/>
        </w:rPr>
        <w:tag w:val="goog_rdk_46"/>
        <w:id w:val="488448138"/>
      </w:sdtPr>
      <w:sdtEndPr/>
      <w:sdtContent>
        <w:p w14:paraId="00000021" w14:textId="3F93F628" w:rsidR="00A730DA" w:rsidRPr="0097380F" w:rsidRDefault="001C0F45">
          <w:pPr>
            <w:rPr>
              <w:del w:id="11" w:author="tomoto923@gmail.com" w:date="2021-02-05T08:14:00Z"/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tag w:val="goog_rdk_45"/>
              <w:id w:val="-1892868448"/>
              <w:showingPlcHdr/>
            </w:sdtPr>
            <w:sdtEndPr/>
            <w:sdtContent>
              <w:r w:rsidR="0097380F">
                <w:rPr>
                  <w:rFonts w:asciiTheme="minorEastAsia" w:hAnsiTheme="minorEastAsia"/>
                </w:rPr>
                <w:t xml:space="preserve">     </w:t>
              </w:r>
            </w:sdtContent>
          </w:sdt>
        </w:p>
      </w:sdtContent>
    </w:sdt>
    <w:p w14:paraId="00000022" w14:textId="77777777" w:rsidR="00A730DA" w:rsidRPr="0097380F" w:rsidRDefault="00A730DA">
      <w:pPr>
        <w:rPr>
          <w:rFonts w:asciiTheme="minorEastAsia" w:hAnsiTheme="minorEastAsia"/>
        </w:rPr>
      </w:pPr>
    </w:p>
    <w:sdt>
      <w:sdtPr>
        <w:rPr>
          <w:rFonts w:asciiTheme="minorEastAsia" w:hAnsiTheme="minorEastAsia"/>
          <w:sz w:val="32"/>
          <w:szCs w:val="32"/>
        </w:rPr>
        <w:tag w:val="goog_rdk_47"/>
        <w:id w:val="-1982838172"/>
      </w:sdtPr>
      <w:sdtEndPr>
        <w:rPr>
          <w:sz w:val="24"/>
          <w:szCs w:val="24"/>
        </w:rPr>
      </w:sdtEndPr>
      <w:sdtContent>
        <w:p w14:paraId="0418640D" w14:textId="77777777" w:rsidR="0097380F" w:rsidRPr="001D4043" w:rsidRDefault="00E900FA">
          <w:pPr>
            <w:rPr>
              <w:rFonts w:asciiTheme="minorEastAsia" w:hAnsiTheme="minorEastAsia" w:cs="Arial Unicode MS"/>
              <w:sz w:val="32"/>
              <w:szCs w:val="32"/>
            </w:rPr>
          </w:pPr>
          <w:r w:rsidRPr="001D4043">
            <w:rPr>
              <w:rFonts w:asciiTheme="minorEastAsia" w:hAnsiTheme="minorEastAsia" w:cs="Arial Unicode MS"/>
              <w:sz w:val="32"/>
              <w:szCs w:val="32"/>
            </w:rPr>
            <w:tab/>
            <w:t>(四) 研究方法與步驟</w:t>
          </w:r>
        </w:p>
        <w:p w14:paraId="00000023" w14:textId="4FC999A6" w:rsidR="00A730DA" w:rsidRPr="0097380F" w:rsidRDefault="001C0F45">
          <w:pPr>
            <w:rPr>
              <w:rFonts w:asciiTheme="minorEastAsia" w:hAnsiTheme="minorEastAsia"/>
              <w:sz w:val="28"/>
              <w:szCs w:val="28"/>
            </w:rPr>
          </w:pPr>
        </w:p>
      </w:sdtContent>
    </w:sdt>
    <w:p w14:paraId="00000024" w14:textId="77777777" w:rsidR="00A730DA" w:rsidRPr="0097380F" w:rsidRDefault="001C0F45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49"/>
          <w:id w:val="75911483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  <w:t>本計畫預計使用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作為訓練資料，並使用BERT 預訓練模型進行微調，</w:t>
          </w:r>
        </w:sdtContent>
      </w:sdt>
      <w:sdt>
        <w:sdtPr>
          <w:rPr>
            <w:rFonts w:asciiTheme="minorEastAsia" w:hAnsiTheme="minorEastAsia"/>
          </w:rPr>
          <w:tag w:val="goog_rdk_48"/>
          <w:id w:val="-136027656"/>
        </w:sdtPr>
        <w:sdtEndPr/>
        <w:sdtContent>
          <w:commentRangeStart w:id="12"/>
        </w:sdtContent>
      </w:sdt>
      <w:sdt>
        <w:sdtPr>
          <w:rPr>
            <w:rFonts w:asciiTheme="minorEastAsia" w:hAnsiTheme="minorEastAsia"/>
          </w:rPr>
          <w:tag w:val="goog_rdk_50"/>
          <w:id w:val="-1124065207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來提升自動問句生成系統中的關鍵字選擇。</w:t>
          </w:r>
        </w:sdtContent>
      </w:sdt>
      <w:commentRangeEnd w:id="12"/>
      <w:r w:rsidR="00E900FA" w:rsidRPr="0097380F">
        <w:rPr>
          <w:rFonts w:asciiTheme="minorEastAsia" w:hAnsiTheme="minorEastAsia"/>
        </w:rPr>
        <w:commentReference w:id="12"/>
      </w:r>
      <w:sdt>
        <w:sdtPr>
          <w:rPr>
            <w:rFonts w:asciiTheme="minorEastAsia" w:hAnsiTheme="minorEastAsia"/>
          </w:rPr>
          <w:tag w:val="goog_rdk_51"/>
          <w:id w:val="1544088564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而我們選擇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資料集的原因則是因為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是市面上第一個span-based(指問題的答案是從文章中標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註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出來的)的資料集，雖然span-based的特性同時限制了問題及答案的多樣性，但卻也使的問題的答案被限制在文章中。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此外，</w:t>
          </w:r>
          <w:proofErr w:type="spellStart"/>
          <w:proofErr w:type="gramEnd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資料集克服了市面上現存的閱讀理解資料集的兩個問題(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i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)品質較高的資料集通常資料太小，無法訓練出有效的資料模型(ii)資料量大的資料集通常是半合成的，因此與平時所閱讀的閱讀理解題組不具有相同的特徵。也就是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資料集是現在資料量較大且兼顧品質的閱讀理解資料集。</w:t>
          </w:r>
        </w:sdtContent>
      </w:sdt>
    </w:p>
    <w:p w14:paraId="00000025" w14:textId="77777777" w:rsidR="00A730DA" w:rsidRPr="0097380F" w:rsidRDefault="001C0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52"/>
          <w:id w:val="1738749243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  <w:highlight w:val="white"/>
            </w:rPr>
            <w:t xml:space="preserve">在BERT 之上加入新的線性分類器 : </w:t>
          </w:r>
        </w:sdtContent>
      </w:sdt>
    </w:p>
    <w:p w14:paraId="00000026" w14:textId="77777777" w:rsidR="00A730DA" w:rsidRPr="0097380F" w:rsidRDefault="001C0F45">
      <w:pPr>
        <w:ind w:left="84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3"/>
          <w:id w:val="2064442762"/>
        </w:sdtPr>
        <w:sdtEndPr/>
        <w:sdtContent>
          <w:r w:rsidR="00E900FA" w:rsidRPr="0097380F">
            <w:rPr>
              <w:rFonts w:asciiTheme="minorEastAsia" w:hAnsiTheme="minorEastAsia" w:cs="Arial Unicode MS"/>
              <w:highlight w:val="white"/>
            </w:rPr>
            <w:t>我們在(三)文獻回顧與探討中所提及的BERT 是一個可以微調的語言模型，也就是我們可以在預訓練完的BERT之上加入新的線性分類器(Linear Classifier)，並利用下游任務的目標函式從頭訓練分類器並微調BERT的參數。而我們預計使用</w:t>
          </w:r>
          <w:proofErr w:type="spellStart"/>
          <w:r w:rsidR="00E900FA" w:rsidRPr="0097380F">
            <w:rPr>
              <w:rFonts w:asciiTheme="minorEastAsia" w:hAnsiTheme="minorEastAsia" w:cs="Arial Unicode MS"/>
              <w:highlight w:val="white"/>
            </w:rPr>
            <w:t>HuggingFace</w:t>
          </w:r>
          <w:proofErr w:type="spellEnd"/>
          <w:r w:rsidR="00E900FA" w:rsidRPr="0097380F">
            <w:rPr>
              <w:rFonts w:asciiTheme="minorEastAsia" w:hAnsiTheme="minorEastAsia" w:cs="Arial Unicode MS"/>
              <w:highlight w:val="white"/>
            </w:rPr>
            <w:t>[7]團隊以訓練的</w:t>
          </w:r>
          <w:proofErr w:type="spellStart"/>
          <w:r w:rsidR="00E900FA" w:rsidRPr="0097380F">
            <w:rPr>
              <w:rFonts w:asciiTheme="minorEastAsia" w:hAnsiTheme="minorEastAsia" w:cs="Arial Unicode MS"/>
              <w:highlight w:val="white"/>
            </w:rPr>
            <w:t>PyTorch</w:t>
          </w:r>
          <w:proofErr w:type="spellEnd"/>
          <w:r w:rsidR="00E900FA" w:rsidRPr="0097380F">
            <w:rPr>
              <w:rFonts w:asciiTheme="minorEastAsia" w:hAnsiTheme="minorEastAsia" w:cs="Arial Unicode MS"/>
              <w:highlight w:val="white"/>
            </w:rPr>
            <w:t xml:space="preserve"> Fine-tuning BERT為基底，並搭配</w:t>
          </w:r>
        </w:sdtContent>
      </w:sdt>
      <w:sdt>
        <w:sdtPr>
          <w:rPr>
            <w:rFonts w:asciiTheme="minorEastAsia" w:hAnsiTheme="minorEastAsia"/>
          </w:rPr>
          <w:tag w:val="goog_rdk_54"/>
          <w:id w:val="94580851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transformer 模型庫中的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BertForTokenClassification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套件。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BertForTokenClassification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是一個包含了BERT 模型並加上字詞標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註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的分類器的可微調模型。</w:t>
          </w:r>
        </w:sdtContent>
      </w:sdt>
    </w:p>
    <w:p w14:paraId="00000027" w14:textId="77777777" w:rsidR="00A730DA" w:rsidRPr="0097380F" w:rsidRDefault="00E900FA">
      <w:pPr>
        <w:ind w:left="840" w:firstLine="48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lastRenderedPageBreak/>
        <w:drawing>
          <wp:inline distT="0" distB="0" distL="0" distR="0" wp14:anchorId="3BE7CB28" wp14:editId="46699785">
            <wp:extent cx="3127916" cy="2752376"/>
            <wp:effectExtent l="0" t="0" r="0" b="0"/>
            <wp:docPr id="10" name="image2.png" descr="Bert fine-tuning for token classification (Devlin et al., 2018) | Download 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ert fine-tuning for token classification (Devlin et al., 2018) | Download  Scientific Diagra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916" cy="275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A730DA" w:rsidRPr="0097380F" w:rsidRDefault="001C0F45">
      <w:pPr>
        <w:ind w:left="84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5"/>
          <w:id w:val="-13787916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圖三: </w:t>
          </w:r>
        </w:sdtContent>
      </w:sdt>
      <w:proofErr w:type="spellStart"/>
      <w:r w:rsidR="00E900FA" w:rsidRPr="0097380F">
        <w:rPr>
          <w:rFonts w:asciiTheme="minorEastAsia" w:hAnsiTheme="minorEastAsia"/>
        </w:rPr>
        <w:t>BertForTokenClassification</w:t>
      </w:r>
      <w:proofErr w:type="spellEnd"/>
    </w:p>
    <w:p w14:paraId="00000029" w14:textId="77777777" w:rsidR="00A730DA" w:rsidRPr="0097380F" w:rsidRDefault="00A730DA">
      <w:pPr>
        <w:ind w:left="840" w:firstLine="480"/>
        <w:rPr>
          <w:rFonts w:asciiTheme="minorEastAsia" w:hAnsiTheme="minorEastAsia"/>
        </w:rPr>
      </w:pPr>
    </w:p>
    <w:p w14:paraId="0000002A" w14:textId="77777777" w:rsidR="00A730DA" w:rsidRPr="0097380F" w:rsidRDefault="001C0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6"/>
          <w:id w:val="-1173407447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將 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 資料集轉換成BERT相容的格式 :</w:t>
          </w:r>
        </w:sdtContent>
      </w:sdt>
      <w:r w:rsidR="00E900FA" w:rsidRPr="0097380F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hidden="0" allowOverlap="1" wp14:anchorId="5BE6A8EC" wp14:editId="3AEB5D3F">
            <wp:simplePos x="0" y="0"/>
            <wp:positionH relativeFrom="column">
              <wp:posOffset>188191</wp:posOffset>
            </wp:positionH>
            <wp:positionV relativeFrom="paragraph">
              <wp:posOffset>325582</wp:posOffset>
            </wp:positionV>
            <wp:extent cx="5274310" cy="2462530"/>
            <wp:effectExtent l="0" t="0" r="0" b="0"/>
            <wp:wrapSquare wrapText="bothSides" distT="0" distB="0" distL="114300" distR="1143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B" w14:textId="77777777" w:rsidR="00A730DA" w:rsidRPr="0097380F" w:rsidRDefault="001C0F45">
      <w:pPr>
        <w:ind w:left="960"/>
        <w:jc w:val="center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7"/>
          <w:id w:val="802359910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圖三 : Json 格式的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資料集結構圖</w:t>
          </w:r>
        </w:sdtContent>
      </w:sdt>
    </w:p>
    <w:p w14:paraId="0000002C" w14:textId="77777777" w:rsidR="00A730DA" w:rsidRPr="0097380F" w:rsidRDefault="001C0F45">
      <w:pPr>
        <w:ind w:left="960" w:firstLine="3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58"/>
          <w:id w:val="1043562483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首先，因為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資料集的格式複雜，但我們僅需要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資料集中的文章內容(context)及答案(answers-text)來做為訓練資料，因此我們必須從繁雜的資料集中，取出我們所需。並將句子跟答案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做斷詞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(tokenize)，並將取出的答案標記answer，表示此段文字值得作為出題的方向。</w:t>
          </w:r>
        </w:sdtContent>
      </w:sdt>
    </w:p>
    <w:p w14:paraId="0000002D" w14:textId="77777777" w:rsidR="00A730DA" w:rsidRPr="0097380F" w:rsidRDefault="001C0F45">
      <w:pPr>
        <w:ind w:left="960" w:firstLine="480"/>
        <w:rPr>
          <w:rFonts w:asciiTheme="minorEastAsia" w:hAnsiTheme="minorEastAsia" w:cs="Times New Roman"/>
          <w:highlight w:val="white"/>
        </w:rPr>
      </w:pPr>
      <w:sdt>
        <w:sdtPr>
          <w:rPr>
            <w:rFonts w:asciiTheme="minorEastAsia" w:hAnsiTheme="minorEastAsia"/>
          </w:rPr>
          <w:tag w:val="goog_rdk_59"/>
          <w:id w:val="-346939875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由圖四我們看到，input就是我們將輸入的文章內容(context)</w:t>
          </w:r>
          <w:proofErr w:type="gramStart"/>
          <w:r w:rsidR="00E900FA" w:rsidRPr="0097380F">
            <w:rPr>
              <w:rFonts w:asciiTheme="minorEastAsia" w:hAnsiTheme="minorEastAsia" w:cs="Arial Unicode MS"/>
            </w:rPr>
            <w:t>進行斷詞之後</w:t>
          </w:r>
          <w:proofErr w:type="gramEnd"/>
          <w:r w:rsidR="00E900FA" w:rsidRPr="0097380F">
            <w:rPr>
              <w:rFonts w:asciiTheme="minorEastAsia" w:hAnsiTheme="minorEastAsia" w:cs="Arial Unicode MS"/>
            </w:rPr>
            <w:t>，再加上[CLS]開頭，及[SEP]結尾，</w:t>
          </w:r>
        </w:sdtContent>
      </w:sdt>
      <w:sdt>
        <w:sdtPr>
          <w:rPr>
            <w:rFonts w:asciiTheme="minorEastAsia" w:hAnsiTheme="minorEastAsia"/>
          </w:rPr>
          <w:tag w:val="goog_rdk_60"/>
          <w:id w:val="-1965416509"/>
        </w:sdtPr>
        <w:sdtEndPr/>
        <w:sdtContent>
          <w:r w:rsidR="00E900FA" w:rsidRPr="0097380F">
            <w:rPr>
              <w:rFonts w:asciiTheme="minorEastAsia" w:hAnsiTheme="minorEastAsia" w:cs="Arial Unicode MS"/>
              <w:highlight w:val="white"/>
            </w:rPr>
            <w:t>為了讓 GPU 平行運算我們需要將 batch 裡的每個input都補上 zero padding 以保證它</w:t>
          </w:r>
        </w:sdtContent>
      </w:sdt>
      <w:sdt>
        <w:sdtPr>
          <w:rPr>
            <w:rFonts w:asciiTheme="minorEastAsia" w:hAnsiTheme="minorEastAsia"/>
          </w:rPr>
          <w:tag w:val="goog_rdk_61"/>
          <w:id w:val="-1174647604"/>
        </w:sdtPr>
        <w:sdtEndPr/>
        <w:sdtContent>
          <w:r w:rsidR="00E900FA" w:rsidRPr="0097380F">
            <w:rPr>
              <w:rFonts w:asciiTheme="minorEastAsia" w:hAnsiTheme="minorEastAsia" w:cs="Gungsuh"/>
              <w:highlight w:val="white"/>
            </w:rPr>
            <w:t>們長度一致。而最重要的即是把原始文本轉換成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PyTorch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中的3種id tensors，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token_tensor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是由tokenizer轉換成的索引值，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segment_tensor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就是用來識別句子的界限，而</w:t>
          </w:r>
          <w:proofErr w:type="spellStart"/>
          <w:r w:rsidR="00E900FA" w:rsidRPr="0097380F">
            <w:rPr>
              <w:rFonts w:asciiTheme="minorEastAsia" w:hAnsiTheme="minorEastAsia" w:cs="Gungsuh"/>
              <w:highlight w:val="white"/>
            </w:rPr>
            <w:t>mask_tensor</w:t>
          </w:r>
          <w:proofErr w:type="spellEnd"/>
          <w:r w:rsidR="00E900FA" w:rsidRPr="0097380F">
            <w:rPr>
              <w:rFonts w:asciiTheme="minorEastAsia" w:hAnsiTheme="minorEastAsia" w:cs="Gungsuh"/>
              <w:highlight w:val="white"/>
            </w:rPr>
            <w:t>則是用來界定attention mask的範圍(1表示讓BERT關注該位置，0則表示Padding)。</w:t>
          </w:r>
        </w:sdtContent>
      </w:sdt>
    </w:p>
    <w:p w14:paraId="0000002E" w14:textId="77777777" w:rsidR="00A730DA" w:rsidRPr="0097380F" w:rsidRDefault="00E900FA">
      <w:pPr>
        <w:ind w:left="960" w:firstLine="60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lastRenderedPageBreak/>
        <w:tab/>
      </w:r>
      <w:r w:rsidRPr="0097380F">
        <w:rPr>
          <w:rFonts w:asciiTheme="minorEastAsia" w:hAnsiTheme="minorEastAsia"/>
        </w:rPr>
        <w:tab/>
      </w:r>
    </w:p>
    <w:p w14:paraId="0000002F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hidden="0" allowOverlap="1" wp14:anchorId="726508DC" wp14:editId="2911CAFF">
            <wp:simplePos x="0" y="0"/>
            <wp:positionH relativeFrom="column">
              <wp:posOffset>623569</wp:posOffset>
            </wp:positionH>
            <wp:positionV relativeFrom="paragraph">
              <wp:posOffset>4762</wp:posOffset>
            </wp:positionV>
            <wp:extent cx="4010025" cy="2152015"/>
            <wp:effectExtent l="0" t="0" r="0" b="0"/>
            <wp:wrapSquare wrapText="bothSides" distT="0" distB="0" distL="114300" distR="114300"/>
            <wp:docPr id="11" name="image1.jpg" descr="LeeMeng - 進擊的BERT：NLP 界的巨人之力與遷移學習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eeMeng - 進擊的BERT：NLP 界的巨人之力與遷移學習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0" w14:textId="77777777" w:rsidR="00A730DA" w:rsidRPr="0097380F" w:rsidRDefault="00A730DA">
      <w:pPr>
        <w:rPr>
          <w:rFonts w:asciiTheme="minorEastAsia" w:hAnsiTheme="minorEastAsia"/>
        </w:rPr>
      </w:pPr>
    </w:p>
    <w:p w14:paraId="00000031" w14:textId="77777777" w:rsidR="00A730DA" w:rsidRPr="0097380F" w:rsidRDefault="00A730DA">
      <w:pPr>
        <w:rPr>
          <w:rFonts w:asciiTheme="minorEastAsia" w:hAnsiTheme="minorEastAsia"/>
        </w:rPr>
      </w:pPr>
    </w:p>
    <w:p w14:paraId="00000032" w14:textId="77777777" w:rsidR="00A730DA" w:rsidRPr="0097380F" w:rsidRDefault="00A730DA">
      <w:pPr>
        <w:rPr>
          <w:rFonts w:asciiTheme="minorEastAsia" w:hAnsiTheme="minorEastAsia"/>
        </w:rPr>
      </w:pPr>
    </w:p>
    <w:p w14:paraId="00000033" w14:textId="77777777" w:rsidR="00A730DA" w:rsidRPr="0097380F" w:rsidRDefault="00A730DA">
      <w:pPr>
        <w:rPr>
          <w:rFonts w:asciiTheme="minorEastAsia" w:hAnsiTheme="minorEastAsia"/>
        </w:rPr>
      </w:pPr>
    </w:p>
    <w:p w14:paraId="00000034" w14:textId="77777777" w:rsidR="00A730DA" w:rsidRPr="0097380F" w:rsidRDefault="00A730DA">
      <w:pPr>
        <w:rPr>
          <w:rFonts w:asciiTheme="minorEastAsia" w:hAnsiTheme="minorEastAsia"/>
        </w:rPr>
      </w:pPr>
    </w:p>
    <w:p w14:paraId="00000035" w14:textId="77777777" w:rsidR="00A730DA" w:rsidRPr="0097380F" w:rsidRDefault="00A730DA">
      <w:pPr>
        <w:rPr>
          <w:rFonts w:asciiTheme="minorEastAsia" w:hAnsiTheme="minorEastAsia"/>
        </w:rPr>
      </w:pPr>
    </w:p>
    <w:p w14:paraId="00000036" w14:textId="77777777" w:rsidR="00A730DA" w:rsidRPr="0097380F" w:rsidRDefault="00A730DA">
      <w:pPr>
        <w:rPr>
          <w:rFonts w:asciiTheme="minorEastAsia" w:hAnsiTheme="minorEastAsia"/>
        </w:rPr>
      </w:pPr>
    </w:p>
    <w:p w14:paraId="00000037" w14:textId="77777777" w:rsidR="00A730DA" w:rsidRPr="0097380F" w:rsidRDefault="00A730DA">
      <w:pPr>
        <w:rPr>
          <w:rFonts w:asciiTheme="minorEastAsia" w:hAnsiTheme="minorEastAsia"/>
        </w:rPr>
      </w:pPr>
    </w:p>
    <w:p w14:paraId="00000038" w14:textId="77777777" w:rsidR="00A730DA" w:rsidRPr="0097380F" w:rsidRDefault="001C0F45">
      <w:pPr>
        <w:ind w:left="1920" w:firstLine="48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2"/>
          <w:id w:val="203198526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圖四 : BERT sentence pair encoding</w:t>
          </w:r>
        </w:sdtContent>
      </w:sdt>
    </w:p>
    <w:p w14:paraId="00000039" w14:textId="77777777" w:rsidR="00A730DA" w:rsidRPr="0097380F" w:rsidRDefault="001C0F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3"/>
          <w:id w:val="-1710102936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將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資料集的文本套用至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 xml:space="preserve"> :</w:t>
          </w:r>
        </w:sdtContent>
      </w:sdt>
    </w:p>
    <w:p w14:paraId="0000003A" w14:textId="77777777" w:rsidR="00A730DA" w:rsidRPr="0097380F" w:rsidRDefault="00A730DA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</w:rPr>
      </w:pPr>
    </w:p>
    <w:p w14:paraId="0000003B" w14:textId="77777777" w:rsidR="00A730DA" w:rsidRPr="0097380F" w:rsidRDefault="001C0F45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64"/>
          <w:id w:val="2118167542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在(二)研究動機與研究問題中，雖然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無法辨別較長的片段作為答題的關鍵字，但是卻在普通的人名、時間、地點都能正確抓出關鍵字，並且很有效率。因此，我們希望結合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資料集中答案較長的優點，並利用舊有的</w:t>
          </w:r>
          <w:proofErr w:type="spellStart"/>
          <w:r w:rsidR="00E900FA" w:rsidRPr="0097380F">
            <w:rPr>
              <w:rFonts w:asciiTheme="minorEastAsia" w:hAnsiTheme="minorEastAsia" w:cs="Arial Unicode MS"/>
              <w:color w:val="000000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  <w:color w:val="000000"/>
            </w:rPr>
            <w:t>的優點，來提升自動問句生成系統中，關鍵字的抓取。</w:t>
          </w:r>
        </w:sdtContent>
      </w:sdt>
    </w:p>
    <w:p w14:paraId="0000003C" w14:textId="77777777" w:rsidR="00A730DA" w:rsidRPr="0097380F" w:rsidRDefault="00E900FA">
      <w:pPr>
        <w:ind w:left="1320"/>
        <w:rPr>
          <w:rFonts w:asciiTheme="minorEastAsia" w:hAnsiTheme="minorEastAsia"/>
        </w:rPr>
      </w:pPr>
      <w:r w:rsidRPr="0097380F">
        <w:rPr>
          <w:rFonts w:asciiTheme="minorEastAsia" w:hAnsiTheme="minorEastAsia"/>
          <w:noProof/>
        </w:rPr>
        <w:drawing>
          <wp:inline distT="114300" distB="114300" distL="114300" distR="114300" wp14:anchorId="2AA561D8" wp14:editId="25A760B4">
            <wp:extent cx="4794687" cy="28733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687" cy="28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</w:p>
    <w:sdt>
      <w:sdtPr>
        <w:rPr>
          <w:rFonts w:asciiTheme="minorEastAsia" w:hAnsiTheme="minorEastAsia"/>
        </w:rPr>
        <w:tag w:val="goog_rdk_65"/>
        <w:id w:val="1556354685"/>
      </w:sdtPr>
      <w:sdtEndPr/>
      <w:sdtContent>
        <w:p w14:paraId="6F834614" w14:textId="77777777" w:rsidR="0097380F" w:rsidRPr="001D4043" w:rsidRDefault="00E900FA">
          <w:pPr>
            <w:rPr>
              <w:rFonts w:asciiTheme="minorEastAsia" w:hAnsiTheme="minorEastAsia" w:cs="Arial Unicode MS"/>
              <w:sz w:val="32"/>
              <w:szCs w:val="32"/>
            </w:rPr>
          </w:pPr>
          <w:r w:rsidRPr="001D4043">
            <w:rPr>
              <w:rFonts w:asciiTheme="minorEastAsia" w:hAnsiTheme="minorEastAsia" w:cs="Arial Unicode MS"/>
              <w:sz w:val="32"/>
              <w:szCs w:val="32"/>
            </w:rPr>
            <w:tab/>
            <w:t>(五) 預期結果</w:t>
          </w:r>
        </w:p>
        <w:p w14:paraId="0000003E" w14:textId="7EA087B6" w:rsidR="00A730DA" w:rsidRPr="0097380F" w:rsidRDefault="001C0F45">
          <w:pPr>
            <w:rPr>
              <w:rFonts w:asciiTheme="minorEastAsia" w:hAnsiTheme="minorEastAsia"/>
              <w:sz w:val="28"/>
              <w:szCs w:val="28"/>
            </w:rPr>
          </w:pPr>
        </w:p>
      </w:sdtContent>
    </w:sdt>
    <w:p w14:paraId="0000003F" w14:textId="77777777" w:rsidR="00A730DA" w:rsidRPr="0097380F" w:rsidRDefault="001C0F45">
      <w:pP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6"/>
          <w:id w:val="9969472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ab/>
            <w:t xml:space="preserve">   1. 設計出適合的Linear Classifier:</w:t>
          </w:r>
        </w:sdtContent>
      </w:sdt>
    </w:p>
    <w:p w14:paraId="00000040" w14:textId="77777777" w:rsidR="00A730DA" w:rsidRPr="0097380F" w:rsidRDefault="001C0F45">
      <w:pPr>
        <w:ind w:left="13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7"/>
          <w:id w:val="706607546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希望在了解BERT模型架構之後，能自行寫出我們想要用來分類這個token(字詞)是否適合作為答案的分類器。</w:t>
          </w:r>
        </w:sdtContent>
      </w:sdt>
    </w:p>
    <w:p w14:paraId="00000041" w14:textId="77777777" w:rsidR="00A730DA" w:rsidRPr="0097380F" w:rsidRDefault="001C0F45">
      <w:pPr>
        <w:ind w:left="96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8"/>
          <w:id w:val="-810011888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 xml:space="preserve">2. 希望能讓自動問句生成系統更貼近人供出題的品質 : </w:t>
          </w:r>
        </w:sdtContent>
      </w:sdt>
    </w:p>
    <w:p w14:paraId="00000042" w14:textId="77777777" w:rsidR="00A730DA" w:rsidRPr="0097380F" w:rsidRDefault="001C0F45">
      <w:pPr>
        <w:ind w:left="1320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69"/>
          <w:id w:val="1303511653"/>
        </w:sdtPr>
        <w:sdtEndPr/>
        <w:sdtContent>
          <w:r w:rsidR="00E900FA" w:rsidRPr="0097380F">
            <w:rPr>
              <w:rFonts w:asciiTheme="minorEastAsia" w:hAnsiTheme="minorEastAsia" w:cs="Arial Unicode MS"/>
            </w:rPr>
            <w:t>欲透過整合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SQuAD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>資料集、</w:t>
          </w:r>
          <w:proofErr w:type="spellStart"/>
          <w:r w:rsidR="00E900FA" w:rsidRPr="0097380F">
            <w:rPr>
              <w:rFonts w:asciiTheme="minorEastAsia" w:hAnsiTheme="minorEastAsia" w:cs="Arial Unicode MS"/>
            </w:rPr>
            <w:t>spaCy</w:t>
          </w:r>
          <w:proofErr w:type="spellEnd"/>
          <w:r w:rsidR="00E900FA" w:rsidRPr="0097380F">
            <w:rPr>
              <w:rFonts w:asciiTheme="minorEastAsia" w:hAnsiTheme="minorEastAsia" w:cs="Arial Unicode MS"/>
            </w:rPr>
            <w:t xml:space="preserve"> API的優點，使的挑選關鍵字的時候能更貼近老師的出題的方向。</w:t>
          </w:r>
        </w:sdtContent>
      </w:sdt>
    </w:p>
    <w:p w14:paraId="00000043" w14:textId="77777777" w:rsidR="00A730DA" w:rsidRPr="0097380F" w:rsidRDefault="001C0F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tag w:val="goog_rdk_70"/>
          <w:id w:val="403568809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將此技術應用於開發英語學習系統 :</w:t>
          </w:r>
        </w:sdtContent>
      </w:sdt>
    </w:p>
    <w:p w14:paraId="00000044" w14:textId="77777777" w:rsidR="00A730DA" w:rsidRPr="0097380F" w:rsidRDefault="001C0F45">
      <w:pPr>
        <w:pBdr>
          <w:top w:val="nil"/>
          <w:left w:val="nil"/>
          <w:bottom w:val="nil"/>
          <w:right w:val="nil"/>
          <w:between w:val="nil"/>
        </w:pBdr>
        <w:ind w:left="1320"/>
        <w:rPr>
          <w:rFonts w:asciiTheme="minorEastAsia" w:hAnsiTheme="minorEastAsia"/>
          <w:color w:val="000000"/>
        </w:rPr>
      </w:pPr>
      <w:sdt>
        <w:sdtPr>
          <w:rPr>
            <w:rFonts w:asciiTheme="minorEastAsia" w:hAnsiTheme="minorEastAsia"/>
          </w:rPr>
          <w:tag w:val="goog_rdk_71"/>
          <w:id w:val="-804541126"/>
        </w:sdtPr>
        <w:sdtEndPr/>
        <w:sdtContent>
          <w:r w:rsidR="00E900FA" w:rsidRPr="0097380F">
            <w:rPr>
              <w:rFonts w:asciiTheme="minorEastAsia" w:hAnsiTheme="minorEastAsia" w:cs="Arial Unicode MS"/>
              <w:color w:val="000000"/>
            </w:rPr>
            <w:t>成功實現此技術後，希望能結合時下流行的通訊軟體LINE，我們預計在</w:t>
          </w:r>
          <w:proofErr w:type="gramStart"/>
          <w:r w:rsidR="00E900FA" w:rsidRPr="0097380F">
            <w:rPr>
              <w:rFonts w:asciiTheme="minorEastAsia" w:hAnsiTheme="minorEastAsia" w:cs="Arial Unicode MS"/>
              <w:color w:val="000000"/>
            </w:rPr>
            <w:t>每天爬取</w:t>
          </w:r>
          <w:proofErr w:type="gramEnd"/>
          <w:r w:rsidR="00E900FA" w:rsidRPr="0097380F">
            <w:rPr>
              <w:rFonts w:asciiTheme="minorEastAsia" w:hAnsiTheme="minorEastAsia" w:cs="Arial Unicode MS"/>
              <w:color w:val="000000"/>
            </w:rPr>
            <w:t>CNN、Washington Post等國外新聞網站，並將文章爬取下來後，將本計畫的關鍵技術用於關鍵字的選擇，並在選擇完關鍵字之後，與自動問句出題API結合，完成閱讀測驗，並存在後端資料庫中。只要使用者閱讀完文章，就能回答跟這篇文章相關的閱讀測驗題，讓本專案的技術真正的應用於教育用途，也讓自然語言技術造福更多群眾。</w:t>
          </w:r>
        </w:sdtContent>
      </w:sdt>
    </w:p>
    <w:p w14:paraId="00000045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  <w:r w:rsidRPr="0097380F">
        <w:rPr>
          <w:rFonts w:asciiTheme="minorEastAsia" w:hAnsiTheme="minorEastAsia"/>
        </w:rPr>
        <w:tab/>
      </w:r>
    </w:p>
    <w:p w14:paraId="00000046" w14:textId="77777777" w:rsidR="00A730DA" w:rsidRPr="0097380F" w:rsidRDefault="001C0F45">
      <w:pPr>
        <w:rPr>
          <w:rFonts w:asciiTheme="minorEastAsia" w:hAnsiTheme="minorEastAsia"/>
          <w:sz w:val="28"/>
          <w:szCs w:val="28"/>
        </w:rPr>
      </w:pPr>
      <w:sdt>
        <w:sdtPr>
          <w:rPr>
            <w:rFonts w:asciiTheme="minorEastAsia" w:hAnsiTheme="minorEastAsia"/>
          </w:rPr>
          <w:tag w:val="goog_rdk_72"/>
          <w:id w:val="-613592204"/>
        </w:sdtPr>
        <w:sdtEndPr/>
        <w:sdtContent>
          <w:r w:rsidR="00E900FA" w:rsidRPr="0097380F">
            <w:rPr>
              <w:rFonts w:asciiTheme="minorEastAsia" w:hAnsiTheme="minorEastAsia" w:cs="Arial Unicode MS"/>
              <w:sz w:val="28"/>
              <w:szCs w:val="28"/>
            </w:rPr>
            <w:tab/>
          </w:r>
          <w:r w:rsidR="00E900FA" w:rsidRPr="001D4043">
            <w:rPr>
              <w:rFonts w:asciiTheme="minorEastAsia" w:hAnsiTheme="minorEastAsia" w:cs="Arial Unicode MS"/>
              <w:sz w:val="32"/>
              <w:szCs w:val="32"/>
            </w:rPr>
            <w:t>(六) 參考文獻</w:t>
          </w:r>
        </w:sdtContent>
      </w:sdt>
    </w:p>
    <w:p w14:paraId="00000047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>[1</w:t>
      </w:r>
      <w:proofErr w:type="gramStart"/>
      <w:r w:rsidRPr="0097380F">
        <w:rPr>
          <w:rFonts w:asciiTheme="minorEastAsia" w:hAnsiTheme="minorEastAsia"/>
        </w:rPr>
        <w:t>]  Ming</w:t>
      </w:r>
      <w:proofErr w:type="gramEnd"/>
      <w:r w:rsidRPr="0097380F">
        <w:rPr>
          <w:rFonts w:asciiTheme="minorEastAsia" w:hAnsiTheme="minorEastAsia"/>
        </w:rPr>
        <w:t xml:space="preserve"> Liu, Rafael A Calvo, and </w:t>
      </w:r>
      <w:proofErr w:type="spellStart"/>
      <w:r w:rsidRPr="0097380F">
        <w:rPr>
          <w:rFonts w:asciiTheme="minorEastAsia" w:hAnsiTheme="minorEastAsia"/>
        </w:rPr>
        <w:t>Vasile</w:t>
      </w:r>
      <w:proofErr w:type="spellEnd"/>
      <w:r w:rsidRPr="0097380F">
        <w:rPr>
          <w:rFonts w:asciiTheme="minorEastAsia" w:hAnsiTheme="minorEastAsia"/>
        </w:rPr>
        <w:t xml:space="preserve"> Rus. 2012. G-Asks: An intelligent automatic question generation system for academic writing support. </w:t>
      </w:r>
    </w:p>
    <w:p w14:paraId="00000048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9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[2] Jack </w:t>
      </w:r>
      <w:proofErr w:type="spellStart"/>
      <w:r w:rsidRPr="0097380F">
        <w:rPr>
          <w:rFonts w:asciiTheme="minorEastAsia" w:hAnsiTheme="minorEastAsia"/>
        </w:rPr>
        <w:t>Mostow</w:t>
      </w:r>
      <w:proofErr w:type="spellEnd"/>
      <w:r w:rsidRPr="0097380F">
        <w:rPr>
          <w:rFonts w:asciiTheme="minorEastAsia" w:hAnsiTheme="minorEastAsia"/>
        </w:rPr>
        <w:t xml:space="preserve"> and </w:t>
      </w:r>
      <w:proofErr w:type="spellStart"/>
      <w:r w:rsidRPr="0097380F">
        <w:rPr>
          <w:rFonts w:asciiTheme="minorEastAsia" w:hAnsiTheme="minorEastAsia"/>
        </w:rPr>
        <w:t>Hyeju</w:t>
      </w:r>
      <w:proofErr w:type="spellEnd"/>
      <w:r w:rsidRPr="0097380F">
        <w:rPr>
          <w:rFonts w:asciiTheme="minorEastAsia" w:hAnsiTheme="minorEastAsia"/>
        </w:rPr>
        <w:t xml:space="preserve"> Jang. 2012. Generating diagnostic </w:t>
      </w:r>
      <w:proofErr w:type="gramStart"/>
      <w:r w:rsidRPr="0097380F">
        <w:rPr>
          <w:rFonts w:asciiTheme="minorEastAsia" w:hAnsiTheme="minorEastAsia"/>
        </w:rPr>
        <w:t>multiple choice</w:t>
      </w:r>
      <w:proofErr w:type="gramEnd"/>
      <w:r w:rsidRPr="0097380F">
        <w:rPr>
          <w:rFonts w:asciiTheme="minorEastAsia" w:hAnsiTheme="minorEastAsia"/>
        </w:rPr>
        <w:t xml:space="preserve"> comprehension cloze questions. In Proceedings of the Seventh Workshop on Building Educational Applications Using NLP. Association for Computational Linguistics, 136–146.</w:t>
      </w:r>
    </w:p>
    <w:p w14:paraId="0000004A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B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[3] Nasrin </w:t>
      </w:r>
      <w:proofErr w:type="spellStart"/>
      <w:r w:rsidRPr="0097380F">
        <w:rPr>
          <w:rFonts w:asciiTheme="minorEastAsia" w:hAnsiTheme="minorEastAsia"/>
        </w:rPr>
        <w:t>Mostafazadeh</w:t>
      </w:r>
      <w:proofErr w:type="spellEnd"/>
      <w:r w:rsidRPr="0097380F">
        <w:rPr>
          <w:rFonts w:asciiTheme="minorEastAsia" w:hAnsiTheme="minorEastAsia"/>
        </w:rPr>
        <w:t xml:space="preserve">, Ishan </w:t>
      </w:r>
      <w:proofErr w:type="spellStart"/>
      <w:r w:rsidRPr="0097380F">
        <w:rPr>
          <w:rFonts w:asciiTheme="minorEastAsia" w:hAnsiTheme="minorEastAsia"/>
        </w:rPr>
        <w:t>Misra</w:t>
      </w:r>
      <w:proofErr w:type="spellEnd"/>
      <w:r w:rsidRPr="0097380F">
        <w:rPr>
          <w:rFonts w:asciiTheme="minorEastAsia" w:hAnsiTheme="minorEastAsia"/>
        </w:rPr>
        <w:t xml:space="preserve">, Jacob Devlin, Margaret Mitchell, </w:t>
      </w:r>
      <w:proofErr w:type="spellStart"/>
      <w:r w:rsidRPr="0097380F">
        <w:rPr>
          <w:rFonts w:asciiTheme="minorEastAsia" w:hAnsiTheme="minorEastAsia"/>
        </w:rPr>
        <w:t>Xiaodong</w:t>
      </w:r>
      <w:proofErr w:type="spellEnd"/>
      <w:r w:rsidRPr="0097380F">
        <w:rPr>
          <w:rFonts w:asciiTheme="minorEastAsia" w:hAnsiTheme="minorEastAsia"/>
        </w:rPr>
        <w:t xml:space="preserve"> He, and Lucy </w:t>
      </w:r>
      <w:proofErr w:type="spellStart"/>
      <w:r w:rsidRPr="0097380F">
        <w:rPr>
          <w:rFonts w:asciiTheme="minorEastAsia" w:hAnsiTheme="minorEastAsia"/>
        </w:rPr>
        <w:t>Vanderwende</w:t>
      </w:r>
      <w:proofErr w:type="spellEnd"/>
      <w:r w:rsidRPr="0097380F">
        <w:rPr>
          <w:rFonts w:asciiTheme="minorEastAsia" w:hAnsiTheme="minorEastAsia"/>
        </w:rP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0000004C" w14:textId="77777777" w:rsidR="00A730DA" w:rsidRPr="0097380F" w:rsidRDefault="00E900FA">
      <w:pPr>
        <w:ind w:left="480"/>
        <w:rPr>
          <w:rFonts w:asciiTheme="minorEastAsia" w:hAnsiTheme="minorEastAsia"/>
          <w:color w:val="0563C1"/>
          <w:u w:val="single"/>
        </w:rPr>
      </w:pPr>
      <w:r w:rsidRPr="0097380F">
        <w:rPr>
          <w:rFonts w:asciiTheme="minorEastAsia" w:hAnsiTheme="minorEastAsia"/>
        </w:rPr>
        <w:t xml:space="preserve">DOI: </w:t>
      </w:r>
      <w:hyperlink r:id="rId16">
        <w:r w:rsidRPr="0097380F">
          <w:rPr>
            <w:rFonts w:asciiTheme="minorEastAsia" w:hAnsiTheme="minorEastAsia"/>
            <w:color w:val="0563C1"/>
            <w:u w:val="single"/>
          </w:rPr>
          <w:t>http://dx.doi.org/10.18653/v1/P16-1170</w:t>
        </w:r>
      </w:hyperlink>
    </w:p>
    <w:p w14:paraId="0000004D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4E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[4] </w:t>
      </w:r>
      <w:hyperlink r:id="rId17">
        <w:r w:rsidRPr="0097380F">
          <w:rPr>
            <w:rFonts w:asciiTheme="minorEastAsia" w:hAnsiTheme="minorEastAsia"/>
            <w:color w:val="000000"/>
            <w:highlight w:val="white"/>
          </w:rPr>
          <w:t>Pranav Rajpurkar</w:t>
        </w:r>
      </w:hyperlink>
      <w:r w:rsidRPr="0097380F">
        <w:rPr>
          <w:rFonts w:asciiTheme="minorEastAsia" w:hAnsiTheme="minorEastAsia"/>
          <w:highlight w:val="white"/>
        </w:rPr>
        <w:t>, </w:t>
      </w:r>
      <w:hyperlink r:id="rId18">
        <w:r w:rsidRPr="0097380F">
          <w:rPr>
            <w:rFonts w:asciiTheme="minorEastAsia" w:hAnsiTheme="minorEastAsia"/>
            <w:color w:val="000000"/>
            <w:highlight w:val="white"/>
          </w:rPr>
          <w:t>Robin Jia</w:t>
        </w:r>
      </w:hyperlink>
      <w:r w:rsidRPr="0097380F">
        <w:rPr>
          <w:rFonts w:asciiTheme="minorEastAsia" w:hAnsiTheme="minorEastAsia"/>
          <w:highlight w:val="white"/>
        </w:rPr>
        <w:t>, </w:t>
      </w:r>
      <w:hyperlink r:id="rId19">
        <w:r w:rsidRPr="0097380F">
          <w:rPr>
            <w:rFonts w:asciiTheme="minorEastAsia" w:hAnsiTheme="minorEastAsia"/>
            <w:color w:val="000000"/>
            <w:highlight w:val="white"/>
          </w:rPr>
          <w:t>Percy Liang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Helvetica Neue"/>
          <w:color w:val="000000"/>
          <w:highlight w:val="white"/>
        </w:rPr>
        <w:t xml:space="preserve"> ACL 2018.</w:t>
      </w:r>
      <w:r w:rsidRPr="0097380F">
        <w:rPr>
          <w:rFonts w:asciiTheme="minorEastAsia" w:hAnsiTheme="minorEastAsia"/>
        </w:rPr>
        <w:t xml:space="preserve">Know What You Don't Know: Unanswerable Questions for </w:t>
      </w:r>
      <w:proofErr w:type="spellStart"/>
      <w:r w:rsidRPr="0097380F">
        <w:rPr>
          <w:rFonts w:asciiTheme="minorEastAsia" w:hAnsiTheme="minorEastAsia"/>
        </w:rPr>
        <w:t>SQuAD</w:t>
      </w:r>
      <w:proofErr w:type="spellEnd"/>
    </w:p>
    <w:p w14:paraId="0000004F" w14:textId="77777777" w:rsidR="00A730DA" w:rsidRPr="0097380F" w:rsidRDefault="00A730DA">
      <w:pPr>
        <w:ind w:left="480"/>
        <w:rPr>
          <w:rFonts w:asciiTheme="minorEastAsia" w:hAnsiTheme="minorEastAsia"/>
        </w:rPr>
      </w:pPr>
    </w:p>
    <w:p w14:paraId="00000050" w14:textId="77777777" w:rsidR="00A730DA" w:rsidRPr="0097380F" w:rsidRDefault="00E900FA">
      <w:pPr>
        <w:ind w:left="480"/>
        <w:rPr>
          <w:rFonts w:asciiTheme="minorEastAsia" w:hAnsiTheme="minorEastAsia" w:cs="Helvetica Neue"/>
        </w:rPr>
      </w:pPr>
      <w:r w:rsidRPr="0097380F">
        <w:rPr>
          <w:rFonts w:asciiTheme="minorEastAsia" w:hAnsiTheme="minorEastAsia"/>
        </w:rPr>
        <w:t xml:space="preserve">[5] </w:t>
      </w:r>
      <w:hyperlink r:id="rId20">
        <w:r w:rsidRPr="0097380F">
          <w:rPr>
            <w:rFonts w:asciiTheme="minorEastAsia" w:hAnsiTheme="minorEastAsia" w:cs="Helvetica Neue"/>
            <w:color w:val="000000"/>
            <w:highlight w:val="white"/>
          </w:rPr>
          <w:t>Pranav Rajpurkar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1">
        <w:r w:rsidRPr="0097380F">
          <w:rPr>
            <w:rFonts w:asciiTheme="minorEastAsia" w:hAnsiTheme="minorEastAsia" w:cs="Helvetica Neue"/>
            <w:color w:val="000000"/>
            <w:highlight w:val="white"/>
          </w:rPr>
          <w:t>Jian Zhang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2">
        <w:r w:rsidRPr="0097380F">
          <w:rPr>
            <w:rFonts w:asciiTheme="minorEastAsia" w:hAnsiTheme="minorEastAsia" w:cs="Helvetica Neue"/>
            <w:color w:val="000000"/>
            <w:highlight w:val="white"/>
          </w:rPr>
          <w:t>Konstantin Lopyrev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3">
        <w:r w:rsidRPr="0097380F">
          <w:rPr>
            <w:rFonts w:asciiTheme="minorEastAsia" w:hAnsiTheme="minorEastAsia" w:cs="Helvetica Neue"/>
            <w:color w:val="000000"/>
            <w:highlight w:val="white"/>
          </w:rPr>
          <w:t>Percy Liang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Quattrocento Sans"/>
          <w:color w:val="212529"/>
          <w:highlight w:val="white"/>
        </w:rPr>
        <w:t xml:space="preserve"> 2016.</w:t>
      </w:r>
      <w:r w:rsidRPr="0097380F">
        <w:rPr>
          <w:rFonts w:asciiTheme="minorEastAsia" w:hAnsiTheme="minorEastAsia" w:cs="Helvetica Neue"/>
        </w:rPr>
        <w:t>SQuAD: 100,000+ Questions for Machine Comprehension of Text</w:t>
      </w:r>
    </w:p>
    <w:p w14:paraId="00000051" w14:textId="77777777" w:rsidR="00A730DA" w:rsidRPr="0097380F" w:rsidRDefault="00A730DA">
      <w:pPr>
        <w:ind w:left="480"/>
        <w:rPr>
          <w:rFonts w:asciiTheme="minorEastAsia" w:hAnsiTheme="minorEastAsia" w:cs="Helvetica Neue"/>
        </w:rPr>
      </w:pPr>
    </w:p>
    <w:p w14:paraId="00000052" w14:textId="77777777" w:rsidR="00A730DA" w:rsidRPr="0097380F" w:rsidRDefault="00E900FA">
      <w:pPr>
        <w:ind w:left="48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[6] </w:t>
      </w:r>
      <w:hyperlink r:id="rId24">
        <w:r w:rsidRPr="0097380F">
          <w:rPr>
            <w:rFonts w:asciiTheme="minorEastAsia" w:hAnsiTheme="minorEastAsia" w:cs="Helvetica Neue"/>
            <w:color w:val="000000"/>
            <w:highlight w:val="white"/>
          </w:rPr>
          <w:t>Jacob Devlin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5">
        <w:r w:rsidRPr="0097380F">
          <w:rPr>
            <w:rFonts w:asciiTheme="minorEastAsia" w:hAnsiTheme="minorEastAsia" w:cs="Helvetica Neue"/>
            <w:color w:val="000000"/>
            <w:highlight w:val="white"/>
          </w:rPr>
          <w:t>Ming-Wei Chang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6">
        <w:r w:rsidRPr="0097380F">
          <w:rPr>
            <w:rFonts w:asciiTheme="minorEastAsia" w:hAnsiTheme="minorEastAsia" w:cs="Helvetica Neue"/>
            <w:color w:val="000000"/>
            <w:highlight w:val="white"/>
          </w:rPr>
          <w:t>Kenton Lee</w:t>
        </w:r>
      </w:hyperlink>
      <w:r w:rsidRPr="0097380F">
        <w:rPr>
          <w:rFonts w:asciiTheme="minorEastAsia" w:hAnsiTheme="minorEastAsia" w:cs="Helvetica Neue"/>
          <w:highlight w:val="white"/>
        </w:rPr>
        <w:t>, </w:t>
      </w:r>
      <w:hyperlink r:id="rId27">
        <w:r w:rsidRPr="0097380F">
          <w:rPr>
            <w:rFonts w:asciiTheme="minorEastAsia" w:hAnsiTheme="minorEastAsia" w:cs="Helvetica Neue"/>
            <w:color w:val="000000"/>
            <w:highlight w:val="white"/>
          </w:rPr>
          <w:t>Kristina Toutanova</w:t>
        </w:r>
      </w:hyperlink>
      <w:r w:rsidRPr="0097380F">
        <w:rPr>
          <w:rFonts w:asciiTheme="minorEastAsia" w:hAnsiTheme="minorEastAsia"/>
        </w:rPr>
        <w:t>.</w:t>
      </w:r>
      <w:r w:rsidRPr="0097380F">
        <w:rPr>
          <w:rFonts w:asciiTheme="minorEastAsia" w:hAnsiTheme="minorEastAsia" w:cs="Quattrocento Sans"/>
          <w:highlight w:val="white"/>
        </w:rPr>
        <w:t xml:space="preserve"> 2019.</w:t>
      </w:r>
      <w:r w:rsidRPr="0097380F">
        <w:rPr>
          <w:rFonts w:asciiTheme="minorEastAsia" w:hAnsiTheme="minorEastAsia"/>
        </w:rPr>
        <w:t xml:space="preserve">BERT: Pre-training of Deep Bidirectional Transformers for Language </w:t>
      </w:r>
      <w:proofErr w:type="gramStart"/>
      <w:r w:rsidRPr="0097380F">
        <w:rPr>
          <w:rFonts w:asciiTheme="minorEastAsia" w:hAnsiTheme="minorEastAsia"/>
        </w:rPr>
        <w:t>Understanding(</w:t>
      </w:r>
      <w:proofErr w:type="gramEnd"/>
      <w:r w:rsidRPr="0097380F">
        <w:rPr>
          <w:rFonts w:asciiTheme="minorEastAsia" w:hAnsiTheme="minorEastAsia" w:cs="Helvetica Neue"/>
          <w:color w:val="212529"/>
          <w:highlight w:val="white"/>
        </w:rPr>
        <w:t>Minneapolis, Minnesota),Association for Computational Linguistics,4171–4186.</w:t>
      </w:r>
    </w:p>
    <w:p w14:paraId="00000053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</w:p>
    <w:p w14:paraId="00000054" w14:textId="12C2309B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[7] </w:t>
      </w:r>
      <w:hyperlink r:id="rId28">
        <w:r w:rsidRPr="0097380F">
          <w:rPr>
            <w:rFonts w:asciiTheme="minorEastAsia" w:hAnsiTheme="minorEastAsia"/>
            <w:color w:val="0563C1"/>
            <w:u w:val="single"/>
          </w:rPr>
          <w:t>https://github.com/huggingface/transformers</w:t>
        </w:r>
      </w:hyperlink>
    </w:p>
    <w:p w14:paraId="00000055" w14:textId="77777777" w:rsidR="00A730DA" w:rsidRPr="0097380F" w:rsidRDefault="00A730DA">
      <w:pPr>
        <w:rPr>
          <w:rFonts w:asciiTheme="minorEastAsia" w:hAnsiTheme="minorEastAsia"/>
        </w:rPr>
      </w:pPr>
    </w:p>
    <w:p w14:paraId="00000056" w14:textId="3ABE4A40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[8] Steven Bird, Edward </w:t>
      </w:r>
      <w:proofErr w:type="gramStart"/>
      <w:r w:rsidRPr="0097380F">
        <w:rPr>
          <w:rFonts w:asciiTheme="minorEastAsia" w:hAnsiTheme="minorEastAsia"/>
        </w:rPr>
        <w:t>Loper.2004.NLTK</w:t>
      </w:r>
      <w:proofErr w:type="gramEnd"/>
      <w:r w:rsidRPr="0097380F">
        <w:rPr>
          <w:rFonts w:asciiTheme="minorEastAsia" w:hAnsiTheme="minorEastAsia"/>
        </w:rPr>
        <w:t xml:space="preserve">: The Natural Language    </w:t>
      </w:r>
    </w:p>
    <w:p w14:paraId="00000057" w14:textId="5925AFCC" w:rsidR="00A730DA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 xml:space="preserve">    </w:t>
      </w:r>
      <w:proofErr w:type="spellStart"/>
      <w:proofErr w:type="gramStart"/>
      <w:r w:rsidRPr="0097380F">
        <w:rPr>
          <w:rFonts w:asciiTheme="minorEastAsia" w:hAnsiTheme="minorEastAsia"/>
        </w:rPr>
        <w:t>Toolkit.ACL</w:t>
      </w:r>
      <w:proofErr w:type="spellEnd"/>
      <w:r w:rsidRPr="0097380F">
        <w:rPr>
          <w:rFonts w:asciiTheme="minorEastAsia" w:hAnsiTheme="minorEastAsia"/>
        </w:rPr>
        <w:t>(</w:t>
      </w:r>
      <w:proofErr w:type="gramEnd"/>
      <w:r w:rsidRPr="0097380F">
        <w:rPr>
          <w:rFonts w:asciiTheme="minorEastAsia" w:hAnsiTheme="minorEastAsia"/>
        </w:rPr>
        <w:t xml:space="preserve">Barcelona, Spain),Association for Computational     </w:t>
      </w:r>
    </w:p>
    <w:p w14:paraId="4680874F" w14:textId="0BEBBAF4" w:rsidR="0097380F" w:rsidRPr="0097380F" w:rsidRDefault="0097380F" w:rsidP="009738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97380F">
        <w:rPr>
          <w:rFonts w:asciiTheme="minorEastAsia" w:hAnsiTheme="minorEastAsia"/>
        </w:rPr>
        <w:t>Linguistics,214–217.</w:t>
      </w:r>
      <w:r w:rsidRPr="0097380F">
        <w:rPr>
          <w:rFonts w:asciiTheme="minorEastAsia" w:hAnsiTheme="minorEastAsia"/>
        </w:rPr>
        <w:tab/>
      </w:r>
    </w:p>
    <w:p w14:paraId="00000058" w14:textId="4FD82039" w:rsidR="00A730DA" w:rsidRPr="0097380F" w:rsidRDefault="00E900FA" w:rsidP="0097380F">
      <w:pPr>
        <w:ind w:left="720"/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lastRenderedPageBreak/>
        <w:t xml:space="preserve">[9] </w:t>
      </w:r>
      <w:proofErr w:type="spellStart"/>
      <w:r w:rsidRPr="0097380F">
        <w:rPr>
          <w:rFonts w:asciiTheme="minorEastAsia" w:hAnsiTheme="minorEastAsia"/>
        </w:rPr>
        <w:t>Honnibal</w:t>
      </w:r>
      <w:proofErr w:type="spellEnd"/>
      <w:r w:rsidRPr="0097380F">
        <w:rPr>
          <w:rFonts w:asciiTheme="minorEastAsia" w:hAnsiTheme="minorEastAsia"/>
        </w:rPr>
        <w:t xml:space="preserve">, Matthew and </w:t>
      </w:r>
      <w:proofErr w:type="spellStart"/>
      <w:r w:rsidRPr="0097380F">
        <w:rPr>
          <w:rFonts w:asciiTheme="minorEastAsia" w:hAnsiTheme="minorEastAsia"/>
        </w:rPr>
        <w:t>Montani</w:t>
      </w:r>
      <w:proofErr w:type="spellEnd"/>
      <w:r w:rsidRPr="0097380F">
        <w:rPr>
          <w:rFonts w:asciiTheme="minorEastAsia" w:hAnsiTheme="minorEastAsia"/>
        </w:rPr>
        <w:t xml:space="preserve">, Ines and Van </w:t>
      </w:r>
      <w:proofErr w:type="spellStart"/>
      <w:r w:rsidRPr="0097380F">
        <w:rPr>
          <w:rFonts w:asciiTheme="minorEastAsia" w:hAnsiTheme="minorEastAsia"/>
        </w:rPr>
        <w:t>Landeghem</w:t>
      </w:r>
      <w:proofErr w:type="spellEnd"/>
      <w:r w:rsidRPr="0097380F">
        <w:rPr>
          <w:rFonts w:asciiTheme="minorEastAsia" w:hAnsiTheme="minorEastAsia"/>
        </w:rPr>
        <w:t xml:space="preserve">, Sofie and Boyd, </w:t>
      </w:r>
      <w:proofErr w:type="spellStart"/>
      <w:r w:rsidRPr="0097380F">
        <w:rPr>
          <w:rFonts w:asciiTheme="minorEastAsia" w:hAnsiTheme="minorEastAsia"/>
        </w:rPr>
        <w:t>Adriane.spaCy</w:t>
      </w:r>
      <w:proofErr w:type="spellEnd"/>
      <w:r w:rsidRPr="0097380F">
        <w:rPr>
          <w:rFonts w:asciiTheme="minorEastAsia" w:hAnsiTheme="minorEastAsia"/>
        </w:rPr>
        <w:t xml:space="preserve">: Industrial-strength Natural Language Processing in </w:t>
      </w:r>
      <w:proofErr w:type="gramStart"/>
      <w:r w:rsidRPr="0097380F">
        <w:rPr>
          <w:rFonts w:asciiTheme="minorEastAsia" w:hAnsiTheme="minorEastAsia"/>
        </w:rPr>
        <w:t>Python.2020.Zenodo</w:t>
      </w:r>
      <w:proofErr w:type="gramEnd"/>
    </w:p>
    <w:p w14:paraId="00000059" w14:textId="77777777" w:rsidR="00A730DA" w:rsidRPr="0097380F" w:rsidRDefault="00E900FA">
      <w:pPr>
        <w:rPr>
          <w:rFonts w:asciiTheme="minorEastAsia" w:hAnsiTheme="minorEastAsia"/>
        </w:rPr>
      </w:pPr>
      <w:r w:rsidRPr="0097380F">
        <w:rPr>
          <w:rFonts w:asciiTheme="minorEastAsia" w:hAnsiTheme="minorEastAsia"/>
        </w:rPr>
        <w:tab/>
      </w:r>
    </w:p>
    <w:p w14:paraId="0000005A" w14:textId="77777777" w:rsidR="00A730DA" w:rsidRPr="0097380F" w:rsidRDefault="00A730DA">
      <w:pPr>
        <w:rPr>
          <w:rFonts w:asciiTheme="minorEastAsia" w:hAnsiTheme="minorEastAsia"/>
        </w:rPr>
      </w:pPr>
    </w:p>
    <w:p w14:paraId="0000005B" w14:textId="77777777" w:rsidR="00A730DA" w:rsidRPr="0097380F" w:rsidRDefault="00A730DA">
      <w:pPr>
        <w:rPr>
          <w:rFonts w:asciiTheme="minorEastAsia" w:hAnsiTheme="minorEastAsia"/>
        </w:rPr>
      </w:pPr>
    </w:p>
    <w:p w14:paraId="0000005C" w14:textId="77777777" w:rsidR="00A730DA" w:rsidRPr="0097380F" w:rsidRDefault="00A730DA">
      <w:pPr>
        <w:rPr>
          <w:rFonts w:asciiTheme="minorEastAsia" w:hAnsiTheme="minorEastAsia"/>
        </w:rPr>
      </w:pPr>
    </w:p>
    <w:p w14:paraId="0000005D" w14:textId="77777777" w:rsidR="00A730DA" w:rsidRPr="0097380F" w:rsidRDefault="00A730DA">
      <w:pPr>
        <w:rPr>
          <w:rFonts w:asciiTheme="minorEastAsia" w:hAnsiTheme="minorEastAsia"/>
        </w:rPr>
      </w:pPr>
    </w:p>
    <w:p w14:paraId="0000005E" w14:textId="77777777" w:rsidR="00A730DA" w:rsidRPr="0097380F" w:rsidRDefault="00A730DA">
      <w:pPr>
        <w:rPr>
          <w:rFonts w:asciiTheme="minorEastAsia" w:hAnsiTheme="minorEastAsia"/>
        </w:rPr>
      </w:pPr>
    </w:p>
    <w:p w14:paraId="0000005F" w14:textId="77777777" w:rsidR="00A730DA" w:rsidRPr="0097380F" w:rsidRDefault="00A730DA">
      <w:pPr>
        <w:rPr>
          <w:rFonts w:asciiTheme="minorEastAsia" w:hAnsiTheme="minorEastAsia"/>
        </w:rPr>
      </w:pPr>
    </w:p>
    <w:p w14:paraId="00000060" w14:textId="77777777" w:rsidR="00A730DA" w:rsidRPr="0097380F" w:rsidRDefault="00A730DA">
      <w:pPr>
        <w:rPr>
          <w:rFonts w:asciiTheme="minorEastAsia" w:hAnsiTheme="minorEastAsia"/>
        </w:rPr>
      </w:pPr>
    </w:p>
    <w:p w14:paraId="00000061" w14:textId="77777777" w:rsidR="00A730DA" w:rsidRPr="001D4043" w:rsidRDefault="00A730DA">
      <w:pPr>
        <w:rPr>
          <w:rFonts w:asciiTheme="minorEastAsia" w:hAnsiTheme="minorEastAsia"/>
          <w:sz w:val="32"/>
          <w:szCs w:val="32"/>
        </w:rPr>
      </w:pPr>
    </w:p>
    <w:p w14:paraId="00000066" w14:textId="72E7B7BD" w:rsidR="00A730DA" w:rsidRPr="009F3B47" w:rsidRDefault="009F3B47" w:rsidP="009F3B47">
      <w:pPr>
        <w:spacing w:after="40"/>
        <w:ind w:firstLine="720"/>
        <w:rPr>
          <w:rFonts w:hint="eastAsia"/>
        </w:rPr>
      </w:pPr>
      <w:r>
        <w:rPr>
          <w:rFonts w:ascii="標楷體" w:eastAsia="標楷體" w:hAnsi="標楷體" w:hint="eastAsia"/>
          <w:sz w:val="32"/>
        </w:rPr>
        <w:t>(七)需要指導教授指導內容</w:t>
      </w:r>
    </w:p>
    <w:p w14:paraId="6C5F9069" w14:textId="77777777" w:rsid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  <w:color w:val="000000"/>
        </w:rPr>
      </w:pPr>
    </w:p>
    <w:p w14:paraId="5CDA26CF" w14:textId="3E80C05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申請人</w:t>
      </w:r>
      <w:r w:rsidRPr="009F3B47">
        <w:rPr>
          <w:rFonts w:asciiTheme="minorEastAsia" w:eastAsiaTheme="minorEastAsia" w:hAnsiTheme="minorEastAsia" w:hint="eastAsia"/>
          <w:color w:val="000000"/>
        </w:rPr>
        <w:t>穆冠蓁</w:t>
      </w:r>
      <w:r w:rsidRPr="009F3B47">
        <w:rPr>
          <w:rFonts w:asciiTheme="minorEastAsia" w:eastAsiaTheme="minorEastAsia" w:hAnsiTheme="minorEastAsia"/>
          <w:color w:val="000000"/>
        </w:rPr>
        <w:t>目前就讀中興大學資工</w:t>
      </w:r>
      <w:proofErr w:type="gramStart"/>
      <w:r w:rsidRPr="009F3B47">
        <w:rPr>
          <w:rFonts w:asciiTheme="minorEastAsia" w:eastAsiaTheme="minorEastAsia" w:hAnsiTheme="minorEastAsia"/>
          <w:color w:val="000000"/>
        </w:rPr>
        <w:t>三</w:t>
      </w:r>
      <w:proofErr w:type="gramEnd"/>
      <w:r w:rsidRPr="009F3B47">
        <w:rPr>
          <w:rFonts w:asciiTheme="minorEastAsia" w:eastAsiaTheme="minorEastAsia" w:hAnsiTheme="minorEastAsia"/>
          <w:color w:val="000000"/>
        </w:rPr>
        <w:t>年級。在基本程式撰寫的能力部分，申請人已經具備獨立執行此大專學生研究計畫的能力。 </w:t>
      </w:r>
    </w:p>
    <w:p w14:paraId="380FCAEF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針對本計畫需要進一步跟老師學習的內容初步列於下:</w:t>
      </w:r>
    </w:p>
    <w:p w14:paraId="50E916B4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(1)BERT模型的架構;</w:t>
      </w:r>
    </w:p>
    <w:p w14:paraId="1918D61A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(2)學習文本生成的各種架構;</w:t>
      </w:r>
    </w:p>
    <w:p w14:paraId="68DA6DB2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(3)想出如何生成多個不一樣的distractor;</w:t>
      </w:r>
    </w:p>
    <w:p w14:paraId="1EAF4618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(4)如何探討各個方法的成效;</w:t>
      </w:r>
    </w:p>
    <w:p w14:paraId="4520C6EF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(5)科技論文撰寫與投稿; </w:t>
      </w:r>
    </w:p>
    <w:p w14:paraId="157C8BDA" w14:textId="77777777" w:rsidR="009F3B47" w:rsidRPr="009F3B47" w:rsidRDefault="009F3B47" w:rsidP="009F3B47">
      <w:pPr>
        <w:pStyle w:val="Web"/>
        <w:spacing w:before="0" w:beforeAutospacing="0" w:after="40" w:afterAutospacing="0"/>
        <w:ind w:leftChars="400" w:left="960"/>
        <w:rPr>
          <w:rFonts w:asciiTheme="minorEastAsia" w:eastAsiaTheme="minorEastAsia" w:hAnsiTheme="minorEastAsia"/>
        </w:rPr>
      </w:pPr>
      <w:r w:rsidRPr="009F3B47">
        <w:rPr>
          <w:rFonts w:asciiTheme="minorEastAsia" w:eastAsiaTheme="minorEastAsia" w:hAnsiTheme="minorEastAsia"/>
          <w:color w:val="000000"/>
        </w:rPr>
        <w:t>(6)口語表達能力提升。</w:t>
      </w:r>
      <w:r w:rsidRPr="009F3B47">
        <w:rPr>
          <w:rFonts w:asciiTheme="minorEastAsia" w:eastAsiaTheme="minorEastAsia" w:hAnsiTheme="minorEastAsia"/>
          <w:color w:val="000000"/>
          <w:sz w:val="20"/>
          <w:szCs w:val="20"/>
        </w:rPr>
        <w:t> </w:t>
      </w:r>
    </w:p>
    <w:p w14:paraId="017179F0" w14:textId="77777777" w:rsidR="009F3B47" w:rsidRPr="009F3B47" w:rsidRDefault="009F3B47" w:rsidP="009F3B47">
      <w:pPr>
        <w:rPr>
          <w:rFonts w:asciiTheme="minorEastAsia" w:hAnsiTheme="minorEastAsia" w:hint="eastAsia"/>
        </w:rPr>
      </w:pPr>
    </w:p>
    <w:p w14:paraId="00000067" w14:textId="0F3E3452" w:rsidR="00A730DA" w:rsidRDefault="00A730DA">
      <w:pPr>
        <w:rPr>
          <w:rFonts w:asciiTheme="minorEastAsia" w:hAnsiTheme="minorEastAsia"/>
        </w:rPr>
      </w:pPr>
    </w:p>
    <w:p w14:paraId="6069EBD4" w14:textId="5A890D24" w:rsidR="009F3B47" w:rsidRDefault="009F3B47">
      <w:pPr>
        <w:rPr>
          <w:rFonts w:asciiTheme="minorEastAsia" w:hAnsiTheme="minorEastAsia"/>
        </w:rPr>
      </w:pPr>
    </w:p>
    <w:p w14:paraId="56C9F1D9" w14:textId="1C4FEE85" w:rsidR="009F3B47" w:rsidRDefault="009F3B47">
      <w:pPr>
        <w:rPr>
          <w:rFonts w:asciiTheme="minorEastAsia" w:hAnsiTheme="minorEastAsia"/>
        </w:rPr>
      </w:pPr>
    </w:p>
    <w:p w14:paraId="417E323E" w14:textId="215A4AC5" w:rsidR="009F3B47" w:rsidRDefault="009F3B47">
      <w:pPr>
        <w:rPr>
          <w:rFonts w:asciiTheme="minorEastAsia" w:hAnsiTheme="minorEastAsia"/>
        </w:rPr>
      </w:pPr>
    </w:p>
    <w:p w14:paraId="1FF31DAB" w14:textId="4CC5E224" w:rsidR="009F3B47" w:rsidRDefault="009F3B47">
      <w:pPr>
        <w:rPr>
          <w:rFonts w:asciiTheme="minorEastAsia" w:hAnsiTheme="minorEastAsia"/>
        </w:rPr>
      </w:pPr>
    </w:p>
    <w:p w14:paraId="5E8161AF" w14:textId="248D51EA" w:rsidR="009F3B47" w:rsidRDefault="009F3B47">
      <w:pPr>
        <w:rPr>
          <w:rFonts w:asciiTheme="minorEastAsia" w:hAnsiTheme="minorEastAsia"/>
        </w:rPr>
      </w:pPr>
    </w:p>
    <w:p w14:paraId="5C8C4197" w14:textId="0BBD37EB" w:rsidR="009F3B47" w:rsidRDefault="009F3B47">
      <w:pPr>
        <w:rPr>
          <w:rFonts w:asciiTheme="minorEastAsia" w:hAnsiTheme="minorEastAsia"/>
        </w:rPr>
      </w:pPr>
    </w:p>
    <w:p w14:paraId="7516E1B9" w14:textId="09DE6E9F" w:rsidR="009F3B47" w:rsidRDefault="009F3B47">
      <w:pPr>
        <w:rPr>
          <w:rFonts w:asciiTheme="minorEastAsia" w:hAnsiTheme="minorEastAsia"/>
        </w:rPr>
      </w:pPr>
    </w:p>
    <w:p w14:paraId="35467958" w14:textId="6BA9E58E" w:rsidR="009F3B47" w:rsidRDefault="009F3B47">
      <w:pPr>
        <w:rPr>
          <w:rFonts w:asciiTheme="minorEastAsia" w:hAnsiTheme="minorEastAsia"/>
        </w:rPr>
      </w:pPr>
    </w:p>
    <w:p w14:paraId="6FD86874" w14:textId="5C2C0B52" w:rsidR="009F3B47" w:rsidRDefault="009F3B47">
      <w:pPr>
        <w:rPr>
          <w:rFonts w:asciiTheme="minorEastAsia" w:hAnsiTheme="minorEastAsia"/>
        </w:rPr>
      </w:pPr>
    </w:p>
    <w:p w14:paraId="20BB3942" w14:textId="4990651A" w:rsidR="009F3B47" w:rsidRDefault="009F3B47">
      <w:pPr>
        <w:rPr>
          <w:rFonts w:asciiTheme="minorEastAsia" w:hAnsiTheme="minorEastAsia"/>
        </w:rPr>
      </w:pPr>
    </w:p>
    <w:p w14:paraId="43838544" w14:textId="279C4DFB" w:rsidR="009F3B47" w:rsidRDefault="009F3B47">
      <w:pPr>
        <w:rPr>
          <w:rFonts w:asciiTheme="minorEastAsia" w:hAnsiTheme="minorEastAsia"/>
        </w:rPr>
      </w:pPr>
    </w:p>
    <w:p w14:paraId="32686C94" w14:textId="6B1A2DCC" w:rsidR="009F3B47" w:rsidRDefault="009F3B47">
      <w:pPr>
        <w:rPr>
          <w:rFonts w:asciiTheme="minorEastAsia" w:hAnsiTheme="minorEastAsia"/>
        </w:rPr>
      </w:pPr>
    </w:p>
    <w:p w14:paraId="665BE89D" w14:textId="6EF7B276" w:rsidR="009F3B47" w:rsidRDefault="009F3B47">
      <w:pPr>
        <w:rPr>
          <w:rFonts w:asciiTheme="minorEastAsia" w:hAnsiTheme="minorEastAsia"/>
        </w:rPr>
      </w:pPr>
    </w:p>
    <w:p w14:paraId="2F865A7F" w14:textId="504A76E7" w:rsidR="009F3B47" w:rsidRDefault="009F3B47">
      <w:pPr>
        <w:rPr>
          <w:rFonts w:asciiTheme="minorEastAsia" w:hAnsiTheme="minorEastAsia"/>
        </w:rPr>
      </w:pPr>
    </w:p>
    <w:p w14:paraId="53C061AB" w14:textId="166FD097" w:rsidR="009F3B47" w:rsidRDefault="009F3B47">
      <w:pPr>
        <w:rPr>
          <w:rFonts w:asciiTheme="minorEastAsia" w:hAnsiTheme="minorEastAsia"/>
        </w:rPr>
      </w:pPr>
    </w:p>
    <w:p w14:paraId="5AA1E0CF" w14:textId="0F3A48A2" w:rsidR="009F3B47" w:rsidRDefault="009F3B47">
      <w:pPr>
        <w:rPr>
          <w:rFonts w:asciiTheme="minorEastAsia" w:hAnsiTheme="minorEastAsia"/>
        </w:rPr>
      </w:pPr>
    </w:p>
    <w:p w14:paraId="4A0123C0" w14:textId="28C55FBB" w:rsidR="009F3B47" w:rsidRDefault="009F3B47">
      <w:pPr>
        <w:rPr>
          <w:rFonts w:asciiTheme="minorEastAsia" w:hAnsiTheme="minorEastAsia"/>
        </w:rPr>
      </w:pPr>
    </w:p>
    <w:p w14:paraId="24EA7B18" w14:textId="77777777" w:rsidR="009F3B47" w:rsidRDefault="009F3B47" w:rsidP="009F3B47">
      <w:pPr>
        <w:jc w:val="center"/>
      </w:pPr>
      <w:r>
        <w:rPr>
          <w:rFonts w:ascii="標楷體" w:eastAsia="標楷體" w:hAnsi="標楷體" w:hint="eastAsia"/>
          <w:sz w:val="36"/>
        </w:rPr>
        <w:lastRenderedPageBreak/>
        <w:t>大專學生研究計畫指導教授初評意見表</w:t>
      </w:r>
    </w:p>
    <w:p w14:paraId="52811D49" w14:textId="77777777" w:rsidR="009F3B47" w:rsidRDefault="009F3B47" w:rsidP="009F3B47">
      <w:pPr>
        <w:jc w:val="center"/>
        <w:rPr>
          <w:rFonts w:ascii="標楷體" w:eastAsia="標楷體" w:hAnsi="標楷體" w:hint="eastAsia"/>
          <w:sz w:val="36"/>
        </w:rPr>
      </w:pPr>
    </w:p>
    <w:p w14:paraId="3E4D63FE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一、學生潛力評估：</w:t>
      </w:r>
    </w:p>
    <w:p w14:paraId="3A01E562" w14:textId="77777777" w:rsidR="009F3B47" w:rsidRDefault="009F3B47" w:rsidP="009F3B47">
      <w:pPr>
        <w:rPr>
          <w:rFonts w:eastAsia="標楷體"/>
          <w:sz w:val="32"/>
        </w:rPr>
      </w:pPr>
    </w:p>
    <w:p w14:paraId="75C9BFD5" w14:textId="77777777" w:rsidR="009F3B47" w:rsidRDefault="009F3B47" w:rsidP="009F3B47">
      <w:pPr>
        <w:rPr>
          <w:rFonts w:eastAsia="標楷體"/>
          <w:sz w:val="32"/>
        </w:rPr>
      </w:pPr>
    </w:p>
    <w:p w14:paraId="57D14969" w14:textId="77777777" w:rsidR="009F3B47" w:rsidRDefault="009F3B47" w:rsidP="009F3B47">
      <w:pPr>
        <w:rPr>
          <w:rFonts w:eastAsia="標楷體"/>
          <w:sz w:val="32"/>
        </w:rPr>
      </w:pPr>
    </w:p>
    <w:p w14:paraId="12FA24E1" w14:textId="77777777" w:rsidR="009F3B47" w:rsidRDefault="009F3B47" w:rsidP="009F3B47">
      <w:pPr>
        <w:rPr>
          <w:rFonts w:eastAsia="標楷體"/>
          <w:sz w:val="32"/>
        </w:rPr>
      </w:pPr>
    </w:p>
    <w:p w14:paraId="21657626" w14:textId="77777777" w:rsidR="009F3B47" w:rsidRDefault="009F3B47" w:rsidP="009F3B47">
      <w:pPr>
        <w:rPr>
          <w:rFonts w:eastAsia="標楷體"/>
          <w:sz w:val="32"/>
        </w:rPr>
      </w:pPr>
    </w:p>
    <w:p w14:paraId="4C72624D" w14:textId="77777777" w:rsidR="009F3B47" w:rsidRDefault="009F3B47" w:rsidP="009F3B47">
      <w:pPr>
        <w:rPr>
          <w:rFonts w:eastAsia="標楷體"/>
          <w:sz w:val="32"/>
        </w:rPr>
      </w:pPr>
    </w:p>
    <w:p w14:paraId="5B31FD49" w14:textId="77777777" w:rsidR="009F3B47" w:rsidRDefault="009F3B47" w:rsidP="009F3B47">
      <w:pPr>
        <w:rPr>
          <w:rFonts w:eastAsia="標楷體"/>
          <w:sz w:val="32"/>
        </w:rPr>
      </w:pPr>
    </w:p>
    <w:p w14:paraId="27CEC724" w14:textId="77777777" w:rsidR="009F3B47" w:rsidRDefault="009F3B47" w:rsidP="009F3B47">
      <w:pPr>
        <w:rPr>
          <w:rFonts w:eastAsia="標楷體"/>
          <w:sz w:val="32"/>
        </w:rPr>
      </w:pPr>
    </w:p>
    <w:p w14:paraId="42BA7FF4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二、對學生所提研究計畫內容之評述：</w:t>
      </w:r>
    </w:p>
    <w:p w14:paraId="07CB7F3F" w14:textId="77777777" w:rsidR="009F3B47" w:rsidRDefault="009F3B47" w:rsidP="009F3B47">
      <w:pPr>
        <w:rPr>
          <w:rFonts w:eastAsia="標楷體"/>
          <w:sz w:val="32"/>
        </w:rPr>
      </w:pPr>
    </w:p>
    <w:p w14:paraId="24DD51EE" w14:textId="77777777" w:rsidR="009F3B47" w:rsidRDefault="009F3B47" w:rsidP="009F3B47">
      <w:pPr>
        <w:rPr>
          <w:rFonts w:eastAsia="標楷體"/>
          <w:sz w:val="32"/>
        </w:rPr>
      </w:pPr>
    </w:p>
    <w:p w14:paraId="599CDA39" w14:textId="77777777" w:rsidR="009F3B47" w:rsidRDefault="009F3B47" w:rsidP="009F3B47">
      <w:pPr>
        <w:rPr>
          <w:rFonts w:eastAsia="標楷體"/>
          <w:sz w:val="32"/>
        </w:rPr>
      </w:pPr>
    </w:p>
    <w:p w14:paraId="716C9079" w14:textId="77777777" w:rsidR="009F3B47" w:rsidRDefault="009F3B47" w:rsidP="009F3B47">
      <w:pPr>
        <w:rPr>
          <w:rFonts w:eastAsia="標楷體"/>
          <w:sz w:val="32"/>
        </w:rPr>
      </w:pPr>
    </w:p>
    <w:p w14:paraId="6CEF7501" w14:textId="77777777" w:rsidR="009F3B47" w:rsidRDefault="009F3B47" w:rsidP="009F3B47">
      <w:pPr>
        <w:rPr>
          <w:rFonts w:eastAsia="標楷體"/>
          <w:sz w:val="32"/>
        </w:rPr>
      </w:pPr>
    </w:p>
    <w:p w14:paraId="39689BBA" w14:textId="77777777" w:rsidR="009F3B47" w:rsidRDefault="009F3B47" w:rsidP="009F3B47">
      <w:pPr>
        <w:rPr>
          <w:rFonts w:eastAsia="標楷體"/>
          <w:sz w:val="32"/>
        </w:rPr>
      </w:pPr>
    </w:p>
    <w:p w14:paraId="7D2B0BDA" w14:textId="77777777" w:rsidR="009F3B47" w:rsidRDefault="009F3B47" w:rsidP="009F3B47">
      <w:pPr>
        <w:rPr>
          <w:rFonts w:eastAsia="標楷體"/>
          <w:sz w:val="32"/>
        </w:rPr>
      </w:pPr>
    </w:p>
    <w:p w14:paraId="7772AFDD" w14:textId="77777777" w:rsidR="009F3B47" w:rsidRDefault="009F3B47" w:rsidP="009F3B47">
      <w:pPr>
        <w:rPr>
          <w:rFonts w:eastAsia="標楷體"/>
          <w:sz w:val="32"/>
        </w:rPr>
      </w:pPr>
    </w:p>
    <w:p w14:paraId="05D1B34A" w14:textId="77777777" w:rsidR="009F3B47" w:rsidRDefault="009F3B47" w:rsidP="009F3B47">
      <w:r>
        <w:rPr>
          <w:rFonts w:ascii="標楷體" w:eastAsia="標楷體" w:hAnsi="標楷體" w:hint="eastAsia"/>
          <w:sz w:val="32"/>
        </w:rPr>
        <w:t>三、指導方式：</w:t>
      </w:r>
    </w:p>
    <w:p w14:paraId="58D7D70D" w14:textId="77777777" w:rsidR="009F3B47" w:rsidRDefault="009F3B47" w:rsidP="009F3B47">
      <w:pPr>
        <w:rPr>
          <w:rFonts w:eastAsia="標楷體"/>
          <w:sz w:val="32"/>
        </w:rPr>
      </w:pPr>
    </w:p>
    <w:p w14:paraId="6B61FE43" w14:textId="77777777" w:rsidR="009F3B47" w:rsidRDefault="009F3B47" w:rsidP="009F3B47">
      <w:pPr>
        <w:rPr>
          <w:rFonts w:eastAsia="標楷體"/>
          <w:sz w:val="32"/>
        </w:rPr>
      </w:pPr>
    </w:p>
    <w:p w14:paraId="296449CD" w14:textId="77777777" w:rsidR="009F3B47" w:rsidRDefault="009F3B47" w:rsidP="009F3B47">
      <w:pPr>
        <w:rPr>
          <w:rFonts w:eastAsia="標楷體"/>
          <w:sz w:val="32"/>
        </w:rPr>
      </w:pPr>
    </w:p>
    <w:p w14:paraId="077001E3" w14:textId="77777777" w:rsidR="009F3B47" w:rsidRDefault="009F3B47" w:rsidP="009F3B47">
      <w:pPr>
        <w:rPr>
          <w:rFonts w:eastAsia="標楷體"/>
          <w:sz w:val="32"/>
        </w:rPr>
      </w:pPr>
    </w:p>
    <w:p w14:paraId="6F050EB8" w14:textId="77777777" w:rsidR="009F3B47" w:rsidRDefault="009F3B47" w:rsidP="009F3B47">
      <w:pPr>
        <w:rPr>
          <w:rFonts w:eastAsia="標楷體"/>
          <w:sz w:val="32"/>
        </w:rPr>
      </w:pPr>
    </w:p>
    <w:p w14:paraId="30129DF5" w14:textId="77777777" w:rsidR="009F3B47" w:rsidRDefault="009F3B47" w:rsidP="009F3B47">
      <w:pPr>
        <w:rPr>
          <w:rFonts w:eastAsia="標楷體" w:hint="eastAsia"/>
          <w:sz w:val="32"/>
        </w:rPr>
      </w:pPr>
    </w:p>
    <w:p w14:paraId="5542963F" w14:textId="77777777" w:rsidR="009F3B47" w:rsidRDefault="009F3B47" w:rsidP="009F3B47">
      <w:pPr>
        <w:rPr>
          <w:rFonts w:eastAsia="標楷體" w:hint="eastAsia"/>
          <w:sz w:val="32"/>
        </w:rPr>
      </w:pPr>
    </w:p>
    <w:p w14:paraId="768ACB58" w14:textId="77777777" w:rsidR="009F3B47" w:rsidRDefault="009F3B47" w:rsidP="009F3B47">
      <w:pPr>
        <w:rPr>
          <w:rFonts w:eastAsia="標楷體" w:hint="eastAsia"/>
          <w:sz w:val="32"/>
        </w:rPr>
      </w:pPr>
    </w:p>
    <w:p w14:paraId="30744E34" w14:textId="77777777" w:rsidR="009F3B47" w:rsidRDefault="009F3B47" w:rsidP="009F3B47">
      <w:pPr>
        <w:rPr>
          <w:rFonts w:eastAsia="標楷體" w:hint="eastAsia"/>
          <w:sz w:val="32"/>
        </w:rPr>
      </w:pPr>
    </w:p>
    <w:p w14:paraId="78E8E05A" w14:textId="77777777" w:rsidR="009F3B47" w:rsidRDefault="009F3B47" w:rsidP="009F3B47">
      <w:pPr>
        <w:ind w:left="602" w:hanging="602"/>
      </w:pPr>
      <w:r>
        <w:rPr>
          <w:rFonts w:eastAsia="標楷體" w:hint="eastAsia"/>
          <w:sz w:val="32"/>
        </w:rPr>
        <w:t>四、本人同意指導學生瞭解並遵照學術倫理規範；本計畫無違反學術倫理。</w:t>
      </w:r>
    </w:p>
    <w:p w14:paraId="18F3D722" w14:textId="77777777" w:rsidR="009F3B47" w:rsidRDefault="009F3B47" w:rsidP="009F3B47">
      <w:pPr>
        <w:rPr>
          <w:rFonts w:ascii="標楷體" w:eastAsia="標楷體" w:hAnsi="標楷體" w:hint="eastAsia"/>
          <w:sz w:val="28"/>
        </w:rPr>
      </w:pPr>
    </w:p>
    <w:p w14:paraId="5D90DF55" w14:textId="42A3CFE8" w:rsidR="009F3B47" w:rsidRDefault="009F3B47" w:rsidP="009F3B47">
      <w:r>
        <w:rPr>
          <w:rFonts w:eastAsia="Times New Roman" w:hint="eastAsia"/>
          <w:sz w:val="28"/>
        </w:rPr>
        <w:t xml:space="preserve">                        </w:t>
      </w:r>
      <w:r>
        <w:rPr>
          <w:rFonts w:ascii="標楷體" w:eastAsia="標楷體" w:hAnsi="標楷體" w:cs="標楷體" w:hint="eastAsia"/>
          <w:sz w:val="28"/>
        </w:rPr>
        <w:t xml:space="preserve">                    </w:t>
      </w:r>
      <w:r>
        <w:rPr>
          <w:rFonts w:ascii="標楷體" w:eastAsia="標楷體" w:hAnsi="標楷體" w:hint="eastAsia"/>
          <w:sz w:val="28"/>
        </w:rPr>
        <w:t>指導教授簽名：</w:t>
      </w:r>
      <w:r>
        <w:rPr>
          <w:rFonts w:eastAsia="Times New Roman"/>
          <w:sz w:val="28"/>
          <w:u w:val="single"/>
        </w:rPr>
        <w:t xml:space="preserve">                    </w:t>
      </w:r>
    </w:p>
    <w:p w14:paraId="19D4B19F" w14:textId="072B4745" w:rsidR="009F3B47" w:rsidRDefault="009F3B47" w:rsidP="009F3B47">
      <w:pPr>
        <w:spacing w:before="200"/>
        <w:ind w:left="2880" w:right="-153"/>
      </w:pP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年</w:t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月</w:t>
      </w: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日</w:t>
      </w:r>
    </w:p>
    <w:p w14:paraId="36F660C0" w14:textId="77777777" w:rsidR="009F3B47" w:rsidRPr="009F3B47" w:rsidRDefault="009F3B47">
      <w:pPr>
        <w:rPr>
          <w:rFonts w:asciiTheme="minorEastAsia" w:hAnsiTheme="minorEastAsia" w:hint="eastAsia"/>
        </w:rPr>
      </w:pPr>
      <w:bookmarkStart w:id="13" w:name="_GoBack"/>
      <w:bookmarkEnd w:id="13"/>
    </w:p>
    <w:sectPr w:rsidR="009F3B47" w:rsidRPr="009F3B4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tomoto923@gmail.com" w:date="2021-02-05T08:14:00Z" w:initials="">
    <w:p w14:paraId="00000069" w14:textId="77777777" w:rsidR="00A730DA" w:rsidRDefault="00E900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I cannot see the correlation between the </w:t>
      </w:r>
      <w:proofErr w:type="spellStart"/>
      <w:r>
        <w:rPr>
          <w:rFonts w:eastAsia="Arial"/>
          <w:color w:val="000000"/>
          <w:sz w:val="22"/>
          <w:szCs w:val="22"/>
        </w:rPr>
        <w:t>SQuAD</w:t>
      </w:r>
      <w:proofErr w:type="spellEnd"/>
      <w:r>
        <w:rPr>
          <w:rFonts w:eastAsia="Arial"/>
          <w:color w:val="000000"/>
          <w:sz w:val="22"/>
          <w:szCs w:val="22"/>
        </w:rPr>
        <w:t xml:space="preserve"> employment and how </w:t>
      </w:r>
      <w:proofErr w:type="spellStart"/>
      <w:r>
        <w:rPr>
          <w:rFonts w:eastAsia="Arial"/>
          <w:color w:val="000000"/>
          <w:sz w:val="22"/>
          <w:szCs w:val="22"/>
        </w:rPr>
        <w:t>SQuAD</w:t>
      </w:r>
      <w:proofErr w:type="spellEnd"/>
      <w:r>
        <w:rPr>
          <w:rFonts w:eastAsia="Arial"/>
          <w:color w:val="000000"/>
          <w:sz w:val="22"/>
          <w:szCs w:val="22"/>
        </w:rPr>
        <w:t xml:space="preserve"> helps to find answer keywords. Please explain more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69" w16cid:durableId="23DE02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49494" w14:textId="77777777" w:rsidR="001C0F45" w:rsidRDefault="001C0F45">
      <w:r>
        <w:separator/>
      </w:r>
    </w:p>
  </w:endnote>
  <w:endnote w:type="continuationSeparator" w:id="0">
    <w:p w14:paraId="02619D68" w14:textId="77777777" w:rsidR="001C0F45" w:rsidRDefault="001C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default"/>
  </w:font>
  <w:font w:name="Quattrocento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F720D" w14:textId="77777777" w:rsidR="001C0F45" w:rsidRDefault="001C0F45">
      <w:r>
        <w:separator/>
      </w:r>
    </w:p>
  </w:footnote>
  <w:footnote w:type="continuationSeparator" w:id="0">
    <w:p w14:paraId="5CA14029" w14:textId="77777777" w:rsidR="001C0F45" w:rsidRDefault="001C0F45">
      <w:r>
        <w:continuationSeparator/>
      </w:r>
    </w:p>
  </w:footnote>
  <w:footnote w:id="1">
    <w:p w14:paraId="294F9BB0" w14:textId="77777777" w:rsidR="0097380F" w:rsidRDefault="0097380F" w:rsidP="009738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Arial"/>
          <w:color w:val="000000"/>
          <w:sz w:val="20"/>
          <w:szCs w:val="20"/>
        </w:rPr>
        <w:t xml:space="preserve"> </w:t>
      </w:r>
      <w:r>
        <w:rPr>
          <w:rFonts w:eastAsia="Arial"/>
          <w:color w:val="555555"/>
          <w:sz w:val="21"/>
          <w:szCs w:val="21"/>
          <w:highlight w:val="white"/>
        </w:rPr>
        <w:t>Amazon Mechanical Turk (</w:t>
      </w:r>
      <w:proofErr w:type="spellStart"/>
      <w:r>
        <w:rPr>
          <w:rFonts w:eastAsia="Arial"/>
          <w:color w:val="555555"/>
          <w:sz w:val="21"/>
          <w:szCs w:val="21"/>
          <w:highlight w:val="white"/>
        </w:rPr>
        <w:t>MTurk</w:t>
      </w:r>
      <w:proofErr w:type="spellEnd"/>
      <w:r>
        <w:rPr>
          <w:rFonts w:eastAsia="Arial"/>
          <w:color w:val="555555"/>
          <w:sz w:val="21"/>
          <w:szCs w:val="21"/>
          <w:highlight w:val="white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A5852"/>
    <w:multiLevelType w:val="multilevel"/>
    <w:tmpl w:val="FC52652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5CDC4074"/>
    <w:multiLevelType w:val="multilevel"/>
    <w:tmpl w:val="A7502A50"/>
    <w:lvl w:ilvl="0">
      <w:start w:val="3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DA"/>
    <w:rsid w:val="001C0F45"/>
    <w:rsid w:val="001D4043"/>
    <w:rsid w:val="0094534A"/>
    <w:rsid w:val="0097380F"/>
    <w:rsid w:val="009F3B47"/>
    <w:rsid w:val="00A730DA"/>
    <w:rsid w:val="00E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FE05"/>
  <w15:docId w15:val="{57684823-F7D2-4449-B5A0-549E29E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A03"/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A3A03"/>
    <w:pPr>
      <w:ind w:leftChars="200" w:left="480"/>
    </w:pPr>
  </w:style>
  <w:style w:type="character" w:styleId="a5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6">
    <w:name w:val="footnote text"/>
    <w:basedOn w:val="a"/>
    <w:link w:val="a7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E513C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513C4"/>
    <w:rPr>
      <w:vertAlign w:val="superscript"/>
    </w:rPr>
  </w:style>
  <w:style w:type="character" w:styleId="a9">
    <w:name w:val="Strong"/>
    <w:basedOn w:val="a0"/>
    <w:uiPriority w:val="22"/>
    <w:qFormat/>
    <w:rsid w:val="00D15CB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26080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26080"/>
    <w:rPr>
      <w:rFonts w:ascii="新細明體" w:eastAsia="新細明體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F7B9A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AF7B9A"/>
  </w:style>
  <w:style w:type="character" w:customStyle="1" w:styleId="ae">
    <w:name w:val="註解文字 字元"/>
    <w:basedOn w:val="a0"/>
    <w:link w:val="ad"/>
    <w:uiPriority w:val="99"/>
    <w:semiHidden/>
    <w:rsid w:val="00AF7B9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F7B9A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AF7B9A"/>
    <w:rPr>
      <w:b/>
      <w:bCs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F3B47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arxiv.org/search/cs?searchtype=author&amp;query=Jia%2C+R" TargetMode="External"/><Relationship Id="rId26" Type="http://schemas.openxmlformats.org/officeDocument/2006/relationships/hyperlink" Target="https://arxiv.org/search/cs?searchtype=author&amp;query=Lee%2C+K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Zhang%2C+J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arxiv.org/search/cs?searchtype=author&amp;query=Rajpurkar%2C+P" TargetMode="External"/><Relationship Id="rId25" Type="http://schemas.openxmlformats.org/officeDocument/2006/relationships/hyperlink" Target="https://arxiv.org/search/cs?searchtype=author&amp;query=Chang%2C+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653/v1/P16-1170" TargetMode="External"/><Relationship Id="rId20" Type="http://schemas.openxmlformats.org/officeDocument/2006/relationships/hyperlink" Target="https://arxiv.org/search/cs?searchtype=author&amp;query=Rajpurkar%2C+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arxiv.org/search/cs?searchtype=author&amp;query=Devlin%2C+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arxiv.org/search/cs?searchtype=author&amp;query=Liang%2C+P" TargetMode="External"/><Relationship Id="rId28" Type="http://schemas.openxmlformats.org/officeDocument/2006/relationships/hyperlink" Target="https://github.com/huggingface/transformers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arxiv.org/search/cs?searchtype=author&amp;query=Liang%2C+P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g"/><Relationship Id="rId22" Type="http://schemas.openxmlformats.org/officeDocument/2006/relationships/hyperlink" Target="https://arxiv.org/search/cs?searchtype=author&amp;query=Lopyrev%2C+K" TargetMode="External"/><Relationship Id="rId27" Type="http://schemas.openxmlformats.org/officeDocument/2006/relationships/hyperlink" Target="https://arxiv.org/search/cs?searchtype=author&amp;query=Toutanova%2C+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/HQsOfoJ308kCe+RFL1NAxZbA==">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冠蓁 穆</dc:creator>
  <cp:lastModifiedBy>udic-vive</cp:lastModifiedBy>
  <cp:revision>4</cp:revision>
  <dcterms:created xsi:type="dcterms:W3CDTF">2021-01-29T09:31:00Z</dcterms:created>
  <dcterms:modified xsi:type="dcterms:W3CDTF">2021-02-22T08:18:00Z</dcterms:modified>
</cp:coreProperties>
</file>